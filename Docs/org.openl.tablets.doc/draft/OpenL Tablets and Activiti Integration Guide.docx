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3F" w:rsidRDefault="00B93C01" w:rsidP="00744A3F">
      <w:pPr>
        <w:jc w:val="center"/>
        <w:rPr>
          <w:b/>
          <w:sz w:val="44"/>
          <w:szCs w:val="44"/>
          <w:lang w:val="en-US"/>
        </w:rPr>
      </w:pPr>
      <w:r w:rsidRPr="00744A3F">
        <w:rPr>
          <w:b/>
          <w:sz w:val="44"/>
          <w:szCs w:val="44"/>
          <w:lang w:val="en-US"/>
        </w:rPr>
        <w:t xml:space="preserve">OpenL </w:t>
      </w:r>
      <w:r w:rsidR="00744A3F">
        <w:rPr>
          <w:b/>
          <w:sz w:val="44"/>
          <w:szCs w:val="44"/>
          <w:lang w:val="en-US"/>
        </w:rPr>
        <w:t xml:space="preserve">Tablets </w:t>
      </w:r>
      <w:r w:rsidRPr="00744A3F">
        <w:rPr>
          <w:b/>
          <w:sz w:val="44"/>
          <w:szCs w:val="44"/>
          <w:lang w:val="en-US"/>
        </w:rPr>
        <w:t xml:space="preserve">Integration </w:t>
      </w:r>
      <w:r w:rsidR="0013306E">
        <w:rPr>
          <w:b/>
          <w:sz w:val="44"/>
          <w:szCs w:val="44"/>
          <w:lang w:val="en-US"/>
        </w:rPr>
        <w:t xml:space="preserve">with Activiti </w:t>
      </w:r>
      <w:r w:rsidRPr="00744A3F">
        <w:rPr>
          <w:b/>
          <w:sz w:val="44"/>
          <w:szCs w:val="44"/>
          <w:lang w:val="en-US"/>
        </w:rPr>
        <w:t>Guide</w:t>
      </w:r>
    </w:p>
    <w:p w:rsidR="00C10D25" w:rsidRDefault="000F4CB6" w:rsidP="00744A3F">
      <w:pPr>
        <w:rPr>
          <w:lang w:val="en-US"/>
        </w:rPr>
      </w:pPr>
      <w:r>
        <w:rPr>
          <w:lang w:val="en-US"/>
        </w:rPr>
        <w:t xml:space="preserve">This guide </w:t>
      </w:r>
      <w:r w:rsidR="00412D8D">
        <w:rPr>
          <w:lang w:val="en-US"/>
        </w:rPr>
        <w:t>contains</w:t>
      </w:r>
      <w:r>
        <w:rPr>
          <w:lang w:val="en-US"/>
        </w:rPr>
        <w:t xml:space="preserve"> information about OpenL Tablets integration with Activiti. </w:t>
      </w:r>
      <w:r w:rsidR="00412D8D">
        <w:rPr>
          <w:lang w:val="en-US"/>
        </w:rPr>
        <w:t xml:space="preserve">Starting from OpenL Tablets 5.17.0 version </w:t>
      </w:r>
      <w:r w:rsidR="004D7EAC">
        <w:rPr>
          <w:lang w:val="en-US"/>
        </w:rPr>
        <w:t xml:space="preserve">a few modules was added for Activiti integration </w:t>
      </w:r>
      <w:r w:rsidR="008D66C8">
        <w:rPr>
          <w:lang w:val="en-US"/>
        </w:rPr>
        <w:t>proposes</w:t>
      </w:r>
      <w:r w:rsidR="004D7EAC">
        <w:rPr>
          <w:lang w:val="en-US"/>
        </w:rPr>
        <w:t>.</w:t>
      </w:r>
    </w:p>
    <w:p w:rsidR="000F4CB6" w:rsidRDefault="000F4CB6" w:rsidP="000F4CB6">
      <w:pPr>
        <w:rPr>
          <w:b/>
          <w:sz w:val="36"/>
          <w:szCs w:val="36"/>
          <w:lang w:val="en-US"/>
        </w:rPr>
      </w:pPr>
      <w:r>
        <w:rPr>
          <w:b/>
          <w:sz w:val="36"/>
          <w:szCs w:val="36"/>
          <w:lang w:val="en-US"/>
        </w:rPr>
        <w:t>Maven dependencies</w:t>
      </w:r>
    </w:p>
    <w:p w:rsidR="008D66C8" w:rsidRDefault="008D66C8" w:rsidP="000F4CB6">
      <w:pPr>
        <w:rPr>
          <w:b/>
          <w:sz w:val="36"/>
          <w:szCs w:val="36"/>
          <w:lang w:val="en-US"/>
        </w:rPr>
      </w:pPr>
      <w:r>
        <w:rPr>
          <w:lang w:val="en-US"/>
        </w:rPr>
        <w:t>There are two modules were added into OpenL Tablets for Activiti integration. The first module (</w:t>
      </w:r>
      <w:proofErr w:type="spellStart"/>
      <w:r w:rsidRPr="00870DAD">
        <w:rPr>
          <w:rFonts w:ascii="Consolas" w:hAnsi="Consolas" w:cs="Consolas"/>
          <w:color w:val="000000"/>
          <w:sz w:val="16"/>
          <w:szCs w:val="16"/>
          <w:u w:val="single"/>
          <w:lang w:val="en-US"/>
        </w:rPr>
        <w:t>org.openl.rules</w:t>
      </w:r>
      <w:r>
        <w:rPr>
          <w:rFonts w:ascii="Consolas" w:hAnsi="Consolas" w:cs="Consolas"/>
          <w:color w:val="000000"/>
          <w:sz w:val="16"/>
          <w:szCs w:val="16"/>
          <w:u w:val="single"/>
          <w:lang w:val="en-US"/>
        </w:rPr>
        <w:t>:</w:t>
      </w:r>
      <w:r w:rsidRPr="00870DAD">
        <w:rPr>
          <w:rFonts w:ascii="Consolas" w:hAnsi="Consolas" w:cs="Consolas"/>
          <w:color w:val="000000"/>
          <w:sz w:val="16"/>
          <w:szCs w:val="16"/>
          <w:u w:val="single"/>
          <w:lang w:val="en-US"/>
        </w:rPr>
        <w:t>org.openl.rules.activiti</w:t>
      </w:r>
      <w:proofErr w:type="spellEnd"/>
      <w:r>
        <w:rPr>
          <w:rFonts w:ascii="Consolas" w:hAnsi="Consolas" w:cs="Consolas"/>
          <w:color w:val="000000"/>
          <w:sz w:val="16"/>
          <w:szCs w:val="16"/>
          <w:u w:val="single"/>
          <w:lang w:val="en-US"/>
        </w:rPr>
        <w:t>)</w:t>
      </w:r>
      <w:r>
        <w:rPr>
          <w:lang w:val="en-US"/>
        </w:rPr>
        <w:t xml:space="preserve"> contains integration feature</w:t>
      </w:r>
      <w:r w:rsidR="00FD7F8B">
        <w:rPr>
          <w:lang w:val="en-US"/>
        </w:rPr>
        <w:t>s</w:t>
      </w:r>
      <w:r>
        <w:rPr>
          <w:lang w:val="en-US"/>
        </w:rPr>
        <w:t xml:space="preserve"> that doesn’t use OpenL Rule</w:t>
      </w:r>
      <w:ins w:id="0" w:author="Elena Lisova" w:date="2016-02-15T16:35:00Z">
        <w:r w:rsidR="00D84EAA">
          <w:rPr>
            <w:lang w:val="en-US"/>
          </w:rPr>
          <w:t xml:space="preserve"> S</w:t>
        </w:r>
      </w:ins>
      <w:del w:id="1" w:author="Elena Lisova" w:date="2016-02-15T16:35:00Z">
        <w:r w:rsidDel="00D84EAA">
          <w:rPr>
            <w:lang w:val="en-US"/>
          </w:rPr>
          <w:delText>s</w:delText>
        </w:r>
      </w:del>
      <w:r>
        <w:rPr>
          <w:lang w:val="en-US"/>
        </w:rPr>
        <w:t xml:space="preserve">ervice functionality. </w:t>
      </w:r>
      <w:r w:rsidR="00FD7F8B">
        <w:rPr>
          <w:lang w:val="en-US"/>
        </w:rPr>
        <w:t xml:space="preserve">This functionality was extracted into </w:t>
      </w:r>
      <w:r>
        <w:rPr>
          <w:lang w:val="en-US"/>
        </w:rPr>
        <w:t xml:space="preserve">second module </w:t>
      </w:r>
      <w:r w:rsidR="00FD7F8B">
        <w:rPr>
          <w:lang w:val="en-US"/>
        </w:rPr>
        <w:t>(</w:t>
      </w:r>
      <w:proofErr w:type="spellStart"/>
      <w:r w:rsidR="00FD7F8B" w:rsidRPr="00870DAD">
        <w:rPr>
          <w:rFonts w:ascii="Consolas" w:hAnsi="Consolas" w:cs="Consolas"/>
          <w:color w:val="000000"/>
          <w:sz w:val="16"/>
          <w:szCs w:val="16"/>
          <w:u w:val="single"/>
          <w:lang w:val="en-US"/>
        </w:rPr>
        <w:t>org.openl.rules</w:t>
      </w:r>
      <w:r w:rsidR="00FD7F8B">
        <w:rPr>
          <w:rFonts w:ascii="Consolas" w:hAnsi="Consolas" w:cs="Consolas"/>
          <w:color w:val="000000"/>
          <w:sz w:val="16"/>
          <w:szCs w:val="16"/>
          <w:u w:val="single"/>
          <w:lang w:val="en-US"/>
        </w:rPr>
        <w:t>:</w:t>
      </w:r>
      <w:r w:rsidR="00FD7F8B" w:rsidRPr="00870DAD">
        <w:rPr>
          <w:rFonts w:ascii="Consolas" w:hAnsi="Consolas" w:cs="Consolas"/>
          <w:color w:val="000000"/>
          <w:sz w:val="16"/>
          <w:szCs w:val="16"/>
          <w:u w:val="single"/>
          <w:lang w:val="en-US"/>
        </w:rPr>
        <w:t>org.openl.rules.</w:t>
      </w:r>
      <w:r w:rsidR="00FD7F8B">
        <w:rPr>
          <w:rFonts w:ascii="Consolas" w:hAnsi="Consolas" w:cs="Consolas"/>
          <w:color w:val="000000"/>
          <w:sz w:val="16"/>
          <w:szCs w:val="16"/>
          <w:u w:val="single"/>
          <w:lang w:val="en-US"/>
        </w:rPr>
        <w:t>ruleservice.</w:t>
      </w:r>
      <w:r w:rsidR="00FD7F8B" w:rsidRPr="00870DAD">
        <w:rPr>
          <w:rFonts w:ascii="Consolas" w:hAnsi="Consolas" w:cs="Consolas"/>
          <w:color w:val="000000"/>
          <w:sz w:val="16"/>
          <w:szCs w:val="16"/>
          <w:u w:val="single"/>
          <w:lang w:val="en-US"/>
        </w:rPr>
        <w:t>activiti</w:t>
      </w:r>
      <w:proofErr w:type="spellEnd"/>
      <w:r w:rsidR="00FD7F8B">
        <w:rPr>
          <w:lang w:val="en-US"/>
        </w:rPr>
        <w:t>).</w:t>
      </w:r>
      <w:r>
        <w:rPr>
          <w:lang w:val="en-US"/>
        </w:rPr>
        <w:t xml:space="preserve"> </w:t>
      </w:r>
    </w:p>
    <w:p w:rsidR="00395B4E" w:rsidRPr="00870DAD" w:rsidRDefault="00395B4E" w:rsidP="00395B4E">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&lt;</w:t>
      </w:r>
      <w:proofErr w:type="gramStart"/>
      <w:r w:rsidRPr="00870DAD">
        <w:rPr>
          <w:rFonts w:ascii="Consolas" w:hAnsi="Consolas" w:cs="Consolas"/>
          <w:color w:val="3F7F7F"/>
          <w:sz w:val="16"/>
          <w:szCs w:val="16"/>
          <w:lang w:val="en-US"/>
        </w:rPr>
        <w:t>dependency</w:t>
      </w:r>
      <w:proofErr w:type="gramEnd"/>
      <w:r w:rsidRPr="00870DAD">
        <w:rPr>
          <w:rFonts w:ascii="Consolas" w:hAnsi="Consolas" w:cs="Consolas"/>
          <w:color w:val="008080"/>
          <w:sz w:val="16"/>
          <w:szCs w:val="16"/>
          <w:lang w:val="en-US"/>
        </w:rPr>
        <w:t>&gt;</w:t>
      </w:r>
    </w:p>
    <w:p w:rsidR="00395B4E" w:rsidRPr="00870DAD" w:rsidRDefault="00395B4E" w:rsidP="00395B4E">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
    <w:p w:rsidR="00395B4E" w:rsidRPr="00870DAD" w:rsidRDefault="00395B4E" w:rsidP="00395B4E">
      <w:pPr>
        <w:autoSpaceDE w:val="0"/>
        <w:autoSpaceDN w:val="0"/>
        <w:adjustRightInd w:val="0"/>
        <w:spacing w:after="0" w:line="240" w:lineRule="auto"/>
        <w:rPr>
          <w:rFonts w:ascii="Consolas" w:hAnsi="Consolas" w:cs="Consolas"/>
          <w:color w:val="008080"/>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org.openl.rules.activiti</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
    <w:p w:rsidR="00395B4E" w:rsidRPr="00870DAD" w:rsidRDefault="00395B4E" w:rsidP="00395B4E">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ab/>
        <w:t>&lt;</w:t>
      </w:r>
      <w:proofErr w:type="gramStart"/>
      <w:r w:rsidRPr="00870DAD">
        <w:rPr>
          <w:rFonts w:ascii="Consolas" w:hAnsi="Consolas" w:cs="Consolas"/>
          <w:color w:val="008080"/>
          <w:sz w:val="16"/>
          <w:szCs w:val="16"/>
          <w:lang w:val="en-US"/>
        </w:rPr>
        <w:t>version</w:t>
      </w:r>
      <w:proofErr w:type="gramEnd"/>
      <w:r w:rsidRPr="00870DAD">
        <w:rPr>
          <w:rFonts w:ascii="Consolas" w:hAnsi="Consolas" w:cs="Consolas"/>
          <w:color w:val="008080"/>
          <w:sz w:val="16"/>
          <w:szCs w:val="16"/>
          <w:lang w:val="en-US"/>
        </w:rPr>
        <w:t>&gt;</w:t>
      </w:r>
      <w:del w:id="2" w:author="Elena Lisova" w:date="2016-02-15T16:40:00Z">
        <w:r w:rsidRPr="00870DAD" w:rsidDel="00D84EAA">
          <w:rPr>
            <w:rFonts w:ascii="Consolas" w:hAnsi="Consolas" w:cs="Consolas"/>
            <w:color w:val="000000"/>
            <w:sz w:val="16"/>
            <w:szCs w:val="16"/>
            <w:u w:val="single"/>
            <w:lang w:val="en-US"/>
          </w:rPr>
          <w:delText>5</w:delText>
        </w:r>
      </w:del>
      <w:ins w:id="3" w:author="Elena Lisova" w:date="2016-02-15T16:40:00Z">
        <w:r w:rsidR="00D84EAA">
          <w:rPr>
            <w:rFonts w:ascii="Consolas" w:hAnsi="Consolas" w:cs="Consolas"/>
            <w:color w:val="000000"/>
            <w:sz w:val="16"/>
            <w:szCs w:val="16"/>
            <w:u w:val="single"/>
            <w:lang w:val="en-US"/>
          </w:rPr>
          <w:t>X</w:t>
        </w:r>
      </w:ins>
      <w:r w:rsidRPr="00870DAD">
        <w:rPr>
          <w:rFonts w:ascii="Consolas" w:hAnsi="Consolas" w:cs="Consolas"/>
          <w:color w:val="000000"/>
          <w:sz w:val="16"/>
          <w:szCs w:val="16"/>
          <w:u w:val="single"/>
          <w:lang w:val="en-US"/>
        </w:rPr>
        <w:t>.</w:t>
      </w:r>
      <w:ins w:id="4" w:author="Elena Lisova" w:date="2016-02-15T16:40:00Z">
        <w:r w:rsidR="00D84EAA">
          <w:rPr>
            <w:rFonts w:ascii="Consolas" w:hAnsi="Consolas" w:cs="Consolas"/>
            <w:color w:val="000000"/>
            <w:sz w:val="16"/>
            <w:szCs w:val="16"/>
            <w:u w:val="single"/>
            <w:lang w:val="en-US"/>
          </w:rPr>
          <w:t>X</w:t>
        </w:r>
      </w:ins>
      <w:del w:id="5" w:author="Elena Lisova" w:date="2016-02-15T16:40:00Z">
        <w:r w:rsidRPr="00870DAD" w:rsidDel="00D84EAA">
          <w:rPr>
            <w:rFonts w:ascii="Consolas" w:hAnsi="Consolas" w:cs="Consolas"/>
            <w:color w:val="000000"/>
            <w:sz w:val="16"/>
            <w:szCs w:val="16"/>
            <w:u w:val="single"/>
            <w:lang w:val="en-US"/>
          </w:rPr>
          <w:delText>17</w:delText>
        </w:r>
      </w:del>
      <w:r w:rsidRPr="00870DAD">
        <w:rPr>
          <w:rFonts w:ascii="Consolas" w:hAnsi="Consolas" w:cs="Consolas"/>
          <w:color w:val="000000"/>
          <w:sz w:val="16"/>
          <w:szCs w:val="16"/>
          <w:u w:val="single"/>
          <w:lang w:val="en-US"/>
        </w:rPr>
        <w:t>.</w:t>
      </w:r>
      <w:ins w:id="6" w:author="Elena Lisova" w:date="2016-02-15T16:40:00Z">
        <w:r w:rsidR="00D84EAA">
          <w:rPr>
            <w:rFonts w:ascii="Consolas" w:hAnsi="Consolas" w:cs="Consolas"/>
            <w:color w:val="000000"/>
            <w:sz w:val="16"/>
            <w:szCs w:val="16"/>
            <w:u w:val="single"/>
            <w:lang w:val="en-US"/>
          </w:rPr>
          <w:t>X</w:t>
        </w:r>
      </w:ins>
      <w:del w:id="7" w:author="Elena Lisova" w:date="2016-02-15T16:40:00Z">
        <w:r w:rsidRPr="00870DAD" w:rsidDel="00D84EAA">
          <w:rPr>
            <w:rFonts w:ascii="Consolas" w:hAnsi="Consolas" w:cs="Consolas"/>
            <w:color w:val="000000"/>
            <w:sz w:val="16"/>
            <w:szCs w:val="16"/>
            <w:u w:val="single"/>
            <w:lang w:val="en-US"/>
          </w:rPr>
          <w:delText>0</w:delText>
        </w:r>
      </w:del>
      <w:r w:rsidRPr="00870DAD">
        <w:rPr>
          <w:rFonts w:ascii="Consolas" w:hAnsi="Consolas" w:cs="Consolas"/>
          <w:color w:val="008080"/>
          <w:sz w:val="16"/>
          <w:szCs w:val="16"/>
          <w:lang w:val="en-US"/>
        </w:rPr>
        <w:t>&lt;/version&gt;</w:t>
      </w:r>
    </w:p>
    <w:p w:rsidR="000F4CB6" w:rsidRDefault="00395B4E" w:rsidP="00395B4E">
      <w:pPr>
        <w:rPr>
          <w:rFonts w:ascii="Consolas" w:hAnsi="Consolas" w:cs="Consolas"/>
          <w:color w:val="008080"/>
          <w:sz w:val="16"/>
          <w:szCs w:val="16"/>
          <w:lang w:val="en-US"/>
        </w:rPr>
      </w:pPr>
      <w:r w:rsidRPr="00870DAD">
        <w:rPr>
          <w:rFonts w:ascii="Consolas" w:hAnsi="Consolas" w:cs="Consolas"/>
          <w:color w:val="008080"/>
          <w:sz w:val="16"/>
          <w:szCs w:val="16"/>
          <w:lang w:val="en-US"/>
        </w:rPr>
        <w:t>&lt;/</w:t>
      </w:r>
      <w:r w:rsidRPr="00870DAD">
        <w:rPr>
          <w:rFonts w:ascii="Consolas" w:hAnsi="Consolas" w:cs="Consolas"/>
          <w:color w:val="3F7F7F"/>
          <w:sz w:val="16"/>
          <w:szCs w:val="16"/>
          <w:lang w:val="en-US"/>
        </w:rPr>
        <w:t>dependency</w:t>
      </w:r>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&lt;</w:t>
      </w:r>
      <w:proofErr w:type="gramStart"/>
      <w:r w:rsidRPr="00870DAD">
        <w:rPr>
          <w:rFonts w:ascii="Consolas" w:hAnsi="Consolas" w:cs="Consolas"/>
          <w:color w:val="3F7F7F"/>
          <w:sz w:val="16"/>
          <w:szCs w:val="16"/>
          <w:lang w:val="en-US"/>
        </w:rPr>
        <w:t>dependency</w:t>
      </w:r>
      <w:proofErr w:type="gramEnd"/>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groupId</w:t>
      </w:r>
      <w:proofErr w:type="spellEnd"/>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color w:val="008080"/>
          <w:sz w:val="16"/>
          <w:szCs w:val="16"/>
          <w:lang w:val="en-US"/>
        </w:rPr>
      </w:pPr>
      <w:r w:rsidRPr="00870DAD">
        <w:rPr>
          <w:rFonts w:ascii="Consolas" w:hAnsi="Consolas" w:cs="Consolas"/>
          <w:color w:val="000000"/>
          <w:sz w:val="16"/>
          <w:szCs w:val="16"/>
          <w:lang w:val="en-US"/>
        </w:rPr>
        <w:tab/>
      </w:r>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roofErr w:type="spellStart"/>
      <w:r w:rsidRPr="00870DAD">
        <w:rPr>
          <w:rFonts w:ascii="Consolas" w:hAnsi="Consolas" w:cs="Consolas"/>
          <w:color w:val="000000"/>
          <w:sz w:val="16"/>
          <w:szCs w:val="16"/>
          <w:u w:val="single"/>
          <w:lang w:val="en-US"/>
        </w:rPr>
        <w:t>org.openl.rules.</w:t>
      </w:r>
      <w:r>
        <w:rPr>
          <w:rFonts w:ascii="Consolas" w:hAnsi="Consolas" w:cs="Consolas"/>
          <w:color w:val="000000"/>
          <w:sz w:val="16"/>
          <w:szCs w:val="16"/>
          <w:u w:val="single"/>
          <w:lang w:val="en-US"/>
        </w:rPr>
        <w:t>ruleservice.</w:t>
      </w:r>
      <w:r w:rsidRPr="00870DAD">
        <w:rPr>
          <w:rFonts w:ascii="Consolas" w:hAnsi="Consolas" w:cs="Consolas"/>
          <w:color w:val="000000"/>
          <w:sz w:val="16"/>
          <w:szCs w:val="16"/>
          <w:u w:val="single"/>
          <w:lang w:val="en-US"/>
        </w:rPr>
        <w:t>activiti</w:t>
      </w:r>
      <w:proofErr w:type="spellEnd"/>
      <w:r w:rsidRPr="00870DAD">
        <w:rPr>
          <w:rFonts w:ascii="Consolas" w:hAnsi="Consolas" w:cs="Consolas"/>
          <w:color w:val="008080"/>
          <w:sz w:val="16"/>
          <w:szCs w:val="16"/>
          <w:lang w:val="en-US"/>
        </w:rPr>
        <w:t>&lt;/</w:t>
      </w:r>
      <w:proofErr w:type="spellStart"/>
      <w:r w:rsidRPr="00870DAD">
        <w:rPr>
          <w:rFonts w:ascii="Consolas" w:hAnsi="Consolas" w:cs="Consolas"/>
          <w:color w:val="3F7F7F"/>
          <w:sz w:val="16"/>
          <w:szCs w:val="16"/>
          <w:lang w:val="en-US"/>
        </w:rPr>
        <w:t>artifactId</w:t>
      </w:r>
      <w:proofErr w:type="spellEnd"/>
      <w:r w:rsidRPr="00870DAD">
        <w:rPr>
          <w:rFonts w:ascii="Consolas" w:hAnsi="Consolas" w:cs="Consolas"/>
          <w:color w:val="008080"/>
          <w:sz w:val="16"/>
          <w:szCs w:val="16"/>
          <w:lang w:val="en-US"/>
        </w:rPr>
        <w:t>&gt;</w:t>
      </w:r>
    </w:p>
    <w:p w:rsidR="004D7EAC" w:rsidRPr="00870DAD" w:rsidRDefault="004D7EAC" w:rsidP="004D7EAC">
      <w:pPr>
        <w:autoSpaceDE w:val="0"/>
        <w:autoSpaceDN w:val="0"/>
        <w:adjustRightInd w:val="0"/>
        <w:spacing w:after="0" w:line="240" w:lineRule="auto"/>
        <w:rPr>
          <w:rFonts w:ascii="Consolas" w:hAnsi="Consolas" w:cs="Consolas"/>
          <w:sz w:val="16"/>
          <w:szCs w:val="16"/>
          <w:lang w:val="en-US"/>
        </w:rPr>
      </w:pPr>
      <w:r w:rsidRPr="00870DAD">
        <w:rPr>
          <w:rFonts w:ascii="Consolas" w:hAnsi="Consolas" w:cs="Consolas"/>
          <w:color w:val="008080"/>
          <w:sz w:val="16"/>
          <w:szCs w:val="16"/>
          <w:lang w:val="en-US"/>
        </w:rPr>
        <w:tab/>
        <w:t>&lt;</w:t>
      </w:r>
      <w:proofErr w:type="gramStart"/>
      <w:r w:rsidRPr="00870DAD">
        <w:rPr>
          <w:rFonts w:ascii="Consolas" w:hAnsi="Consolas" w:cs="Consolas"/>
          <w:color w:val="008080"/>
          <w:sz w:val="16"/>
          <w:szCs w:val="16"/>
          <w:lang w:val="en-US"/>
        </w:rPr>
        <w:t>version&gt;</w:t>
      </w:r>
      <w:proofErr w:type="gramEnd"/>
      <w:ins w:id="8" w:author="Elena Lisova" w:date="2016-02-15T16:40:00Z">
        <w:r w:rsidR="00D84EAA">
          <w:rPr>
            <w:rFonts w:ascii="Consolas" w:hAnsi="Consolas" w:cs="Consolas"/>
            <w:color w:val="000000"/>
            <w:sz w:val="16"/>
            <w:szCs w:val="16"/>
            <w:u w:val="single"/>
            <w:lang w:val="en-US"/>
          </w:rPr>
          <w:t>X</w:t>
        </w:r>
      </w:ins>
      <w:del w:id="9" w:author="Elena Lisova" w:date="2016-02-15T16:40:00Z">
        <w:r w:rsidRPr="00870DAD" w:rsidDel="00D84EAA">
          <w:rPr>
            <w:rFonts w:ascii="Consolas" w:hAnsi="Consolas" w:cs="Consolas"/>
            <w:color w:val="000000"/>
            <w:sz w:val="16"/>
            <w:szCs w:val="16"/>
            <w:u w:val="single"/>
            <w:lang w:val="en-US"/>
          </w:rPr>
          <w:delText>5</w:delText>
        </w:r>
      </w:del>
      <w:r w:rsidRPr="00870DAD">
        <w:rPr>
          <w:rFonts w:ascii="Consolas" w:hAnsi="Consolas" w:cs="Consolas"/>
          <w:color w:val="000000"/>
          <w:sz w:val="16"/>
          <w:szCs w:val="16"/>
          <w:u w:val="single"/>
          <w:lang w:val="en-US"/>
        </w:rPr>
        <w:t>.</w:t>
      </w:r>
      <w:ins w:id="10" w:author="Elena Lisova" w:date="2016-02-15T16:40:00Z">
        <w:r w:rsidR="00D84EAA">
          <w:rPr>
            <w:rFonts w:ascii="Consolas" w:hAnsi="Consolas" w:cs="Consolas"/>
            <w:color w:val="000000"/>
            <w:sz w:val="16"/>
            <w:szCs w:val="16"/>
            <w:u w:val="single"/>
            <w:lang w:val="en-US"/>
          </w:rPr>
          <w:t>X</w:t>
        </w:r>
      </w:ins>
      <w:del w:id="11" w:author="Elena Lisova" w:date="2016-02-15T16:40:00Z">
        <w:r w:rsidRPr="00870DAD" w:rsidDel="00D84EAA">
          <w:rPr>
            <w:rFonts w:ascii="Consolas" w:hAnsi="Consolas" w:cs="Consolas"/>
            <w:color w:val="000000"/>
            <w:sz w:val="16"/>
            <w:szCs w:val="16"/>
            <w:u w:val="single"/>
            <w:lang w:val="en-US"/>
          </w:rPr>
          <w:delText>17</w:delText>
        </w:r>
      </w:del>
      <w:r w:rsidRPr="00870DAD">
        <w:rPr>
          <w:rFonts w:ascii="Consolas" w:hAnsi="Consolas" w:cs="Consolas"/>
          <w:color w:val="000000"/>
          <w:sz w:val="16"/>
          <w:szCs w:val="16"/>
          <w:u w:val="single"/>
          <w:lang w:val="en-US"/>
        </w:rPr>
        <w:t>.</w:t>
      </w:r>
      <w:ins w:id="12" w:author="Elena Lisova" w:date="2016-02-15T16:40:00Z">
        <w:r w:rsidR="00D84EAA">
          <w:rPr>
            <w:rFonts w:ascii="Consolas" w:hAnsi="Consolas" w:cs="Consolas"/>
            <w:color w:val="000000"/>
            <w:sz w:val="16"/>
            <w:szCs w:val="16"/>
            <w:u w:val="single"/>
            <w:lang w:val="en-US"/>
          </w:rPr>
          <w:t>X</w:t>
        </w:r>
      </w:ins>
      <w:del w:id="13" w:author="Elena Lisova" w:date="2016-02-15T16:40:00Z">
        <w:r w:rsidRPr="00870DAD" w:rsidDel="00D84EAA">
          <w:rPr>
            <w:rFonts w:ascii="Consolas" w:hAnsi="Consolas" w:cs="Consolas"/>
            <w:color w:val="000000"/>
            <w:sz w:val="16"/>
            <w:szCs w:val="16"/>
            <w:u w:val="single"/>
            <w:lang w:val="en-US"/>
          </w:rPr>
          <w:delText>0</w:delText>
        </w:r>
      </w:del>
      <w:r w:rsidRPr="00870DAD">
        <w:rPr>
          <w:rFonts w:ascii="Consolas" w:hAnsi="Consolas" w:cs="Consolas"/>
          <w:color w:val="008080"/>
          <w:sz w:val="16"/>
          <w:szCs w:val="16"/>
          <w:lang w:val="en-US"/>
        </w:rPr>
        <w:t>&lt;/version&gt;</w:t>
      </w:r>
    </w:p>
    <w:p w:rsidR="004D7EAC" w:rsidRPr="00870DAD" w:rsidRDefault="004D7EAC" w:rsidP="004D7EAC">
      <w:pPr>
        <w:rPr>
          <w:sz w:val="16"/>
          <w:szCs w:val="16"/>
          <w:lang w:val="en-US"/>
        </w:rPr>
      </w:pPr>
      <w:r w:rsidRPr="00870DAD">
        <w:rPr>
          <w:rFonts w:ascii="Consolas" w:hAnsi="Consolas" w:cs="Consolas"/>
          <w:color w:val="008080"/>
          <w:sz w:val="16"/>
          <w:szCs w:val="16"/>
          <w:lang w:val="en-US"/>
        </w:rPr>
        <w:t>&lt;/</w:t>
      </w:r>
      <w:r w:rsidRPr="00870DAD">
        <w:rPr>
          <w:rFonts w:ascii="Consolas" w:hAnsi="Consolas" w:cs="Consolas"/>
          <w:color w:val="3F7F7F"/>
          <w:sz w:val="16"/>
          <w:szCs w:val="16"/>
          <w:lang w:val="en-US"/>
        </w:rPr>
        <w:t>dependency</w:t>
      </w:r>
      <w:r w:rsidRPr="00870DAD">
        <w:rPr>
          <w:rFonts w:ascii="Consolas" w:hAnsi="Consolas" w:cs="Consolas"/>
          <w:color w:val="008080"/>
          <w:sz w:val="16"/>
          <w:szCs w:val="16"/>
          <w:lang w:val="en-US"/>
        </w:rPr>
        <w:t>&gt;</w:t>
      </w:r>
    </w:p>
    <w:p w:rsidR="00C10D25" w:rsidRDefault="00C10D25" w:rsidP="00C10D25">
      <w:pPr>
        <w:rPr>
          <w:b/>
          <w:sz w:val="36"/>
          <w:szCs w:val="36"/>
          <w:lang w:val="en-US"/>
        </w:rPr>
      </w:pPr>
      <w:r>
        <w:rPr>
          <w:b/>
          <w:sz w:val="36"/>
          <w:szCs w:val="36"/>
          <w:lang w:val="en-US"/>
        </w:rPr>
        <w:t xml:space="preserve">How to deploy </w:t>
      </w:r>
      <w:r w:rsidRPr="00C10D25">
        <w:rPr>
          <w:b/>
          <w:sz w:val="36"/>
          <w:szCs w:val="36"/>
          <w:lang w:val="en-US"/>
        </w:rPr>
        <w:t xml:space="preserve">OpenL Tablets </w:t>
      </w:r>
      <w:r>
        <w:rPr>
          <w:b/>
          <w:sz w:val="36"/>
          <w:szCs w:val="36"/>
          <w:lang w:val="en-US"/>
        </w:rPr>
        <w:t>rules</w:t>
      </w:r>
      <w:r w:rsidR="00F61EF5">
        <w:rPr>
          <w:b/>
          <w:sz w:val="36"/>
          <w:szCs w:val="36"/>
          <w:lang w:val="en-US"/>
        </w:rPr>
        <w:t>?</w:t>
      </w:r>
    </w:p>
    <w:p w:rsidR="00C10D25" w:rsidRDefault="00C10D25" w:rsidP="00C10D25">
      <w:pPr>
        <w:rPr>
          <w:lang w:val="en-US"/>
        </w:rPr>
      </w:pPr>
      <w:r>
        <w:rPr>
          <w:lang w:val="en-US"/>
        </w:rPr>
        <w:t>If you want to use OpenL Tablet rules in Activiti process definition, the first you should add OpenL rules into Activiti deployment. OpenL Tablet rules should be added to deployment as resource.</w:t>
      </w:r>
    </w:p>
    <w:p w:rsidR="00C10D25" w:rsidRDefault="00C10D25" w:rsidP="00C10D25">
      <w:pPr>
        <w:autoSpaceDE w:val="0"/>
        <w:autoSpaceDN w:val="0"/>
        <w:adjustRightInd w:val="0"/>
        <w:spacing w:after="0" w:line="240" w:lineRule="auto"/>
        <w:rPr>
          <w:rFonts w:ascii="Consolas" w:hAnsi="Consolas" w:cs="Consolas"/>
          <w:color w:val="0000C0"/>
          <w:sz w:val="20"/>
          <w:szCs w:val="20"/>
          <w:lang w:val="en-US"/>
        </w:rPr>
      </w:pPr>
      <w:r>
        <w:rPr>
          <w:lang w:val="en-US"/>
        </w:rPr>
        <w:t>For example:</w:t>
      </w:r>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proofErr w:type="spellStart"/>
      <w:proofErr w:type="gramStart"/>
      <w:r w:rsidRPr="00CC2AD2">
        <w:rPr>
          <w:rFonts w:ascii="Consolas" w:hAnsi="Consolas" w:cs="Consolas"/>
          <w:color w:val="0000C0"/>
          <w:sz w:val="16"/>
          <w:szCs w:val="16"/>
          <w:lang w:val="en-US"/>
        </w:rPr>
        <w:t>processEngine</w:t>
      </w:r>
      <w:r w:rsidRPr="00CC2AD2">
        <w:rPr>
          <w:rFonts w:ascii="Consolas" w:hAnsi="Consolas" w:cs="Consolas"/>
          <w:color w:val="000000"/>
          <w:sz w:val="16"/>
          <w:szCs w:val="16"/>
          <w:lang w:val="en-US"/>
        </w:rPr>
        <w:t>.getRepositoryService</w:t>
      </w:r>
      <w:proofErr w:type="spellEnd"/>
      <w:r w:rsidRPr="00CC2AD2">
        <w:rPr>
          <w:rFonts w:ascii="Consolas" w:hAnsi="Consolas" w:cs="Consolas"/>
          <w:color w:val="000000"/>
          <w:sz w:val="16"/>
          <w:szCs w:val="16"/>
          <w:lang w:val="en-US"/>
        </w:rPr>
        <w:t>()</w:t>
      </w:r>
      <w:proofErr w:type="gramEnd"/>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000000"/>
          <w:sz w:val="16"/>
          <w:szCs w:val="16"/>
          <w:lang w:val="en-US"/>
        </w:rPr>
        <w:t>createDeployment</w:t>
      </w:r>
      <w:proofErr w:type="spellEnd"/>
      <w:r w:rsidRPr="00CC2AD2">
        <w:rPr>
          <w:rFonts w:ascii="Consolas" w:hAnsi="Consolas" w:cs="Consolas"/>
          <w:color w:val="000000"/>
          <w:sz w:val="16"/>
          <w:szCs w:val="16"/>
          <w:lang w:val="en-US"/>
        </w:rPr>
        <w:t>()</w:t>
      </w:r>
      <w:proofErr w:type="gramEnd"/>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000000"/>
          <w:sz w:val="16"/>
          <w:szCs w:val="16"/>
          <w:lang w:val="en-US"/>
        </w:rPr>
        <w:t>addClasspathResource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"activiti-definition.bpmn20.xml"</w:t>
      </w:r>
      <w:r w:rsidRPr="00CC2AD2">
        <w:rPr>
          <w:rFonts w:ascii="Consolas" w:hAnsi="Consolas" w:cs="Consolas"/>
          <w:color w:val="000000"/>
          <w:sz w:val="16"/>
          <w:szCs w:val="16"/>
          <w:lang w:val="en-US"/>
        </w:rPr>
        <w:t>)</w:t>
      </w:r>
    </w:p>
    <w:p w:rsidR="00C10D25" w:rsidRPr="00CC2AD2" w:rsidRDefault="00C10D25" w:rsidP="00C10D25">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000000"/>
          <w:sz w:val="16"/>
          <w:szCs w:val="16"/>
          <w:lang w:val="en-US"/>
        </w:rPr>
        <w:t>addClasspathResource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"openl-rules.xls"</w:t>
      </w:r>
      <w:r w:rsidRPr="00CC2AD2">
        <w:rPr>
          <w:rFonts w:ascii="Consolas" w:hAnsi="Consolas" w:cs="Consolas"/>
          <w:color w:val="000000"/>
          <w:sz w:val="16"/>
          <w:szCs w:val="16"/>
          <w:lang w:val="en-US"/>
        </w:rPr>
        <w:t>)</w:t>
      </w:r>
    </w:p>
    <w:p w:rsidR="00B93C01" w:rsidRPr="00CC2AD2" w:rsidRDefault="00C10D25">
      <w:pPr>
        <w:rPr>
          <w:b/>
          <w:sz w:val="16"/>
          <w:szCs w:val="16"/>
          <w:lang w:val="en-US"/>
        </w:rPr>
      </w:pPr>
      <w:r w:rsidRPr="00CC2AD2">
        <w:rPr>
          <w:rFonts w:ascii="Consolas" w:hAnsi="Consolas" w:cs="Consolas"/>
          <w:color w:val="000000"/>
          <w:sz w:val="16"/>
          <w:szCs w:val="16"/>
          <w:lang w:val="en-US"/>
        </w:rPr>
        <w:t xml:space="preserve">            .</w:t>
      </w:r>
      <w:proofErr w:type="gramStart"/>
      <w:r w:rsidRPr="00CC2AD2">
        <w:rPr>
          <w:rFonts w:ascii="Consolas" w:hAnsi="Consolas" w:cs="Consolas"/>
          <w:color w:val="000000"/>
          <w:sz w:val="16"/>
          <w:szCs w:val="16"/>
          <w:lang w:val="en-US"/>
        </w:rPr>
        <w:t>deploy(</w:t>
      </w:r>
      <w:proofErr w:type="gramEnd"/>
      <w:r w:rsidRPr="00CC2AD2">
        <w:rPr>
          <w:rFonts w:ascii="Consolas" w:hAnsi="Consolas" w:cs="Consolas"/>
          <w:color w:val="000000"/>
          <w:sz w:val="16"/>
          <w:szCs w:val="16"/>
          <w:lang w:val="en-US"/>
        </w:rPr>
        <w:t>);</w:t>
      </w:r>
    </w:p>
    <w:p w:rsidR="00C10D25" w:rsidRDefault="00F61EF5">
      <w:pPr>
        <w:rPr>
          <w:lang w:val="en-US"/>
        </w:rPr>
      </w:pPr>
      <w:r>
        <w:rPr>
          <w:lang w:val="en-US"/>
        </w:rPr>
        <w:t>XLS, XLSX and ZIP resource format supported for OpenL Tablets rules. If you use ZIP archive as OpenL Tablets rules resource, then the content of this archive is used as OpenL Tablets project (rules.xml configuration file is supported, if it exists in the root of archive folder).</w:t>
      </w:r>
    </w:p>
    <w:p w:rsidR="008B62FF" w:rsidRDefault="008B62FF">
      <w:pPr>
        <w:rPr>
          <w:lang w:val="en-US"/>
        </w:rPr>
      </w:pPr>
      <w:r w:rsidRPr="008B62FF">
        <w:rPr>
          <w:b/>
          <w:lang w:val="en-US"/>
        </w:rPr>
        <w:t>Note:</w:t>
      </w:r>
      <w:r>
        <w:rPr>
          <w:lang w:val="en-US"/>
        </w:rPr>
        <w:t xml:space="preserve"> Current implementation of Activiti Integration doesn’t support project dependencies</w:t>
      </w:r>
      <w:r w:rsidR="00556A14">
        <w:rPr>
          <w:lang w:val="en-US"/>
        </w:rPr>
        <w:t xml:space="preserve"> feature</w:t>
      </w:r>
      <w:r>
        <w:rPr>
          <w:lang w:val="en-US"/>
        </w:rPr>
        <w:t>. This feature will be added in future.</w:t>
      </w:r>
    </w:p>
    <w:p w:rsidR="00F61EF5" w:rsidRDefault="00F61EF5">
      <w:pPr>
        <w:rPr>
          <w:b/>
          <w:sz w:val="36"/>
          <w:szCs w:val="36"/>
          <w:lang w:val="en-US"/>
        </w:rPr>
      </w:pPr>
      <w:r>
        <w:rPr>
          <w:b/>
          <w:sz w:val="36"/>
          <w:szCs w:val="36"/>
          <w:lang w:val="en-US"/>
        </w:rPr>
        <w:t xml:space="preserve">How to use </w:t>
      </w:r>
      <w:r w:rsidRPr="00C10D25">
        <w:rPr>
          <w:b/>
          <w:sz w:val="36"/>
          <w:szCs w:val="36"/>
          <w:lang w:val="en-US"/>
        </w:rPr>
        <w:t xml:space="preserve">OpenL Tablets </w:t>
      </w:r>
      <w:r>
        <w:rPr>
          <w:b/>
          <w:sz w:val="36"/>
          <w:szCs w:val="36"/>
          <w:lang w:val="en-US"/>
        </w:rPr>
        <w:t>rules?</w:t>
      </w:r>
    </w:p>
    <w:p w:rsidR="00E72157" w:rsidRDefault="00E72157" w:rsidP="003E76EC">
      <w:pPr>
        <w:spacing w:before="200"/>
        <w:rPr>
          <w:lang w:val="en-US"/>
        </w:rPr>
      </w:pPr>
      <w:proofErr w:type="spellStart"/>
      <w:proofErr w:type="gramStart"/>
      <w:r>
        <w:rPr>
          <w:rFonts w:ascii="Consolas" w:hAnsi="Consolas" w:cs="Consolas"/>
          <w:color w:val="000000"/>
          <w:sz w:val="20"/>
          <w:szCs w:val="20"/>
          <w:lang w:val="en-US"/>
        </w:rPr>
        <w:t>org.openl.rules.activiti.MethodInvokeResourceServiceTask</w:t>
      </w:r>
      <w:proofErr w:type="spellEnd"/>
      <w:proofErr w:type="gramEnd"/>
      <w:r>
        <w:rPr>
          <w:rFonts w:ascii="Consolas" w:hAnsi="Consolas" w:cs="Consolas"/>
          <w:color w:val="000000"/>
          <w:sz w:val="20"/>
          <w:szCs w:val="20"/>
          <w:lang w:val="en-US"/>
        </w:rPr>
        <w:t xml:space="preserve"> </w:t>
      </w:r>
      <w:r>
        <w:rPr>
          <w:lang w:val="en-US"/>
        </w:rPr>
        <w:t xml:space="preserve">class was added into Activiti integration module. This class implement </w:t>
      </w:r>
      <w:proofErr w:type="spellStart"/>
      <w:r>
        <w:rPr>
          <w:rFonts w:ascii="Consolas" w:hAnsi="Consolas" w:cs="Consolas"/>
          <w:color w:val="000000"/>
          <w:sz w:val="20"/>
          <w:szCs w:val="20"/>
          <w:lang w:val="en-US"/>
        </w:rPr>
        <w:t>JavaDelegate</w:t>
      </w:r>
      <w:proofErr w:type="spellEnd"/>
      <w:r>
        <w:rPr>
          <w:rFonts w:ascii="Consolas" w:hAnsi="Consolas" w:cs="Consolas"/>
          <w:color w:val="000000"/>
          <w:sz w:val="20"/>
          <w:szCs w:val="20"/>
          <w:lang w:val="en-US"/>
        </w:rPr>
        <w:t xml:space="preserve"> </w:t>
      </w:r>
      <w:r>
        <w:rPr>
          <w:lang w:val="en-US"/>
        </w:rPr>
        <w:t>interface from Activiti framework and can be used as Service Task. This class is design</w:t>
      </w:r>
      <w:r w:rsidR="003773ED">
        <w:rPr>
          <w:lang w:val="en-US"/>
        </w:rPr>
        <w:t>ed to invoke OpenL Tablets rule and store result as execution variable in Activiti execution context.</w:t>
      </w:r>
      <w:r w:rsidR="006C31D9">
        <w:rPr>
          <w:lang w:val="en-US"/>
        </w:rPr>
        <w:t xml:space="preserve"> To use this implementation you have to define a few extension elements for Service Task.</w:t>
      </w:r>
      <w:r w:rsidR="003E76EC">
        <w:rPr>
          <w:lang w:val="en-US"/>
        </w:rPr>
        <w:t xml:space="preserve"> Please, refer to Activiti documentation for more information about Service Task.</w:t>
      </w:r>
    </w:p>
    <w:tbl>
      <w:tblPr>
        <w:tblpPr w:leftFromText="180" w:rightFromText="180" w:vertAnchor="text" w:horzAnchor="margin" w:tblpY="3"/>
        <w:tblW w:w="0" w:type="auto"/>
        <w:tblLook w:val="0000" w:firstRow="0" w:lastRow="0" w:firstColumn="0" w:lastColumn="0" w:noHBand="0" w:noVBand="0"/>
      </w:tblPr>
      <w:tblGrid>
        <w:gridCol w:w="2351"/>
        <w:gridCol w:w="1249"/>
        <w:gridCol w:w="5503"/>
      </w:tblGrid>
      <w:tr w:rsidR="00E721A4" w:rsidRPr="004A325F" w:rsidTr="00E721A4">
        <w:trPr>
          <w:tblHeader/>
        </w:trPr>
        <w:tc>
          <w:tcPr>
            <w:tcW w:w="2351" w:type="dxa"/>
            <w:tcBorders>
              <w:top w:val="single" w:sz="4" w:space="0" w:color="auto"/>
              <w:bottom w:val="single" w:sz="4" w:space="0" w:color="auto"/>
            </w:tcBorders>
            <w:shd w:val="clear" w:color="auto" w:fill="E0E0E0"/>
          </w:tcPr>
          <w:p w:rsidR="00E721A4" w:rsidRPr="00CC2AD2" w:rsidRDefault="00E721A4" w:rsidP="00E721A4">
            <w:pPr>
              <w:pStyle w:val="TableHead"/>
              <w:rPr>
                <w:color w:val="0099FF"/>
                <w:sz w:val="18"/>
                <w:szCs w:val="18"/>
              </w:rPr>
            </w:pPr>
            <w:r w:rsidRPr="00CC2AD2">
              <w:rPr>
                <w:color w:val="0099FF"/>
                <w:sz w:val="18"/>
                <w:szCs w:val="18"/>
              </w:rPr>
              <w:t>Element name</w:t>
            </w:r>
          </w:p>
        </w:tc>
        <w:tc>
          <w:tcPr>
            <w:tcW w:w="1249" w:type="dxa"/>
            <w:tcBorders>
              <w:top w:val="single" w:sz="4" w:space="0" w:color="auto"/>
              <w:bottom w:val="single" w:sz="4" w:space="0" w:color="auto"/>
            </w:tcBorders>
            <w:shd w:val="clear" w:color="auto" w:fill="E0E0E0"/>
          </w:tcPr>
          <w:p w:rsidR="00E721A4" w:rsidRPr="00CC2AD2" w:rsidRDefault="00E721A4" w:rsidP="00E721A4">
            <w:pPr>
              <w:pStyle w:val="TableHead"/>
              <w:rPr>
                <w:color w:val="0099FF"/>
                <w:sz w:val="18"/>
                <w:szCs w:val="18"/>
              </w:rPr>
            </w:pPr>
            <w:r w:rsidRPr="00CC2AD2">
              <w:rPr>
                <w:color w:val="0099FF"/>
                <w:sz w:val="18"/>
                <w:szCs w:val="18"/>
              </w:rPr>
              <w:t>Required</w:t>
            </w:r>
          </w:p>
        </w:tc>
        <w:tc>
          <w:tcPr>
            <w:tcW w:w="5503" w:type="dxa"/>
            <w:tcBorders>
              <w:top w:val="single" w:sz="4" w:space="0" w:color="auto"/>
              <w:bottom w:val="single" w:sz="4" w:space="0" w:color="auto"/>
            </w:tcBorders>
            <w:shd w:val="clear" w:color="auto" w:fill="E0E0E0"/>
          </w:tcPr>
          <w:p w:rsidR="00E721A4" w:rsidRPr="00CC2AD2" w:rsidRDefault="00E721A4" w:rsidP="00E721A4">
            <w:pPr>
              <w:pStyle w:val="TableHead"/>
              <w:rPr>
                <w:color w:val="0099FF"/>
                <w:sz w:val="18"/>
                <w:szCs w:val="18"/>
              </w:rPr>
            </w:pPr>
            <w:r w:rsidRPr="00CC2AD2">
              <w:rPr>
                <w:color w:val="0099FF"/>
                <w:sz w:val="18"/>
                <w:szCs w:val="18"/>
              </w:rPr>
              <w:t>Description</w:t>
            </w:r>
          </w:p>
        </w:tc>
      </w:tr>
      <w:tr w:rsidR="008F742E" w:rsidRPr="00D84EAA" w:rsidTr="00E721A4">
        <w:tc>
          <w:tcPr>
            <w:tcW w:w="2351"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resource</w:t>
            </w:r>
          </w:p>
        </w:tc>
        <w:tc>
          <w:tcPr>
            <w:tcW w:w="1249"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Yes</w:t>
            </w:r>
          </w:p>
        </w:tc>
        <w:tc>
          <w:tcPr>
            <w:tcW w:w="5503"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Define deployment resource name for OpenL Tablets rules.</w:t>
            </w:r>
          </w:p>
        </w:tc>
      </w:tr>
      <w:tr w:rsidR="008F742E" w:rsidRPr="00D84EAA" w:rsidTr="00E721A4">
        <w:tc>
          <w:tcPr>
            <w:tcW w:w="2351"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lastRenderedPageBreak/>
              <w:t>method</w:t>
            </w:r>
          </w:p>
        </w:tc>
        <w:tc>
          <w:tcPr>
            <w:tcW w:w="1249"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Yes</w:t>
            </w:r>
          </w:p>
        </w:tc>
        <w:tc>
          <w:tcPr>
            <w:tcW w:w="5503" w:type="dxa"/>
            <w:tcBorders>
              <w:top w:val="single" w:sz="4" w:space="0" w:color="auto"/>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The method with this name will be used for rule execution.</w:t>
            </w:r>
          </w:p>
        </w:tc>
      </w:tr>
      <w:tr w:rsidR="008F742E" w:rsidRPr="00D84EAA" w:rsidTr="00E721A4">
        <w:tc>
          <w:tcPr>
            <w:tcW w:w="2351"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proofErr w:type="spellStart"/>
            <w:r w:rsidRPr="00CC2AD2">
              <w:rPr>
                <w:color w:val="0099FF"/>
                <w:sz w:val="18"/>
                <w:szCs w:val="18"/>
              </w:rPr>
              <w:t>resultVariable</w:t>
            </w:r>
            <w:proofErr w:type="spellEnd"/>
          </w:p>
        </w:tc>
        <w:tc>
          <w:tcPr>
            <w:tcW w:w="1249"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Yes</w:t>
            </w:r>
          </w:p>
        </w:tc>
        <w:tc>
          <w:tcPr>
            <w:tcW w:w="5503"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Define a result variable name. The rule execution result will be store in execution context with this defined name.</w:t>
            </w:r>
          </w:p>
        </w:tc>
      </w:tr>
      <w:tr w:rsidR="008F742E" w:rsidRPr="00D84EAA" w:rsidTr="00E721A4">
        <w:tc>
          <w:tcPr>
            <w:tcW w:w="2351"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proofErr w:type="spellStart"/>
            <w:r w:rsidRPr="00CC2AD2">
              <w:rPr>
                <w:color w:val="0099FF"/>
                <w:sz w:val="18"/>
                <w:szCs w:val="18"/>
              </w:rPr>
              <w:t>provideRuntimeContext</w:t>
            </w:r>
            <w:proofErr w:type="spellEnd"/>
          </w:p>
        </w:tc>
        <w:tc>
          <w:tcPr>
            <w:tcW w:w="1249"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No</w:t>
            </w:r>
          </w:p>
        </w:tc>
        <w:tc>
          <w:tcPr>
            <w:tcW w:w="5503"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 xml:space="preserve">Is support runtime context for OpenL Tablets </w:t>
            </w:r>
            <w:proofErr w:type="gramStart"/>
            <w:r w:rsidRPr="00CC2AD2">
              <w:rPr>
                <w:color w:val="0099FF"/>
                <w:sz w:val="18"/>
                <w:szCs w:val="18"/>
              </w:rPr>
              <w:t>rules.</w:t>
            </w:r>
            <w:proofErr w:type="gramEnd"/>
          </w:p>
        </w:tc>
      </w:tr>
      <w:tr w:rsidR="008F742E" w:rsidRPr="008F742E" w:rsidTr="00E721A4">
        <w:tc>
          <w:tcPr>
            <w:tcW w:w="2351"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module</w:t>
            </w:r>
          </w:p>
        </w:tc>
        <w:tc>
          <w:tcPr>
            <w:tcW w:w="1249"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No</w:t>
            </w:r>
          </w:p>
        </w:tc>
        <w:tc>
          <w:tcPr>
            <w:tcW w:w="5503" w:type="dxa"/>
            <w:tcBorders>
              <w:top w:val="single" w:sz="4" w:space="0" w:color="808080"/>
              <w:bottom w:val="single" w:sz="4" w:space="0" w:color="808080"/>
            </w:tcBorders>
          </w:tcPr>
          <w:p w:rsidR="008F742E" w:rsidRPr="00CC2AD2" w:rsidRDefault="008F742E" w:rsidP="008F742E">
            <w:pPr>
              <w:pStyle w:val="Tabletext"/>
              <w:rPr>
                <w:color w:val="0099FF"/>
                <w:sz w:val="18"/>
                <w:szCs w:val="18"/>
              </w:rPr>
            </w:pPr>
            <w:r w:rsidRPr="00CC2AD2">
              <w:rPr>
                <w:color w:val="0099FF"/>
                <w:sz w:val="18"/>
                <w:szCs w:val="18"/>
              </w:rPr>
              <w:t>Use this module from project. This parameter can be used in multi-module projects in case to use single module compilation approach. Please, refer OpenL Tablets documentation for more details.</w:t>
            </w:r>
          </w:p>
        </w:tc>
      </w:tr>
    </w:tbl>
    <w:p w:rsidR="003E76EC" w:rsidRDefault="003E76EC" w:rsidP="00E72157">
      <w:pPr>
        <w:spacing w:after="0"/>
        <w:rPr>
          <w:lang w:val="en-US"/>
        </w:rPr>
      </w:pPr>
    </w:p>
    <w:p w:rsidR="004805EB" w:rsidRPr="004805EB" w:rsidRDefault="004805EB" w:rsidP="00E72157">
      <w:pPr>
        <w:spacing w:after="0"/>
        <w:rPr>
          <w:lang w:val="en-US"/>
        </w:rPr>
      </w:pPr>
      <w:r>
        <w:rPr>
          <w:lang w:val="en-US"/>
        </w:rPr>
        <w:t>If requested method require</w:t>
      </w:r>
      <w:r w:rsidR="00E87598">
        <w:rPr>
          <w:lang w:val="en-US"/>
        </w:rPr>
        <w:t>s</w:t>
      </w:r>
      <w:r>
        <w:rPr>
          <w:lang w:val="en-US"/>
        </w:rPr>
        <w:t xml:space="preserve"> method parameters, t</w:t>
      </w:r>
      <w:r w:rsidR="006117DB">
        <w:rPr>
          <w:lang w:val="en-US"/>
        </w:rPr>
        <w:t xml:space="preserve">he system search </w:t>
      </w:r>
      <w:r>
        <w:rPr>
          <w:lang w:val="en-US"/>
        </w:rPr>
        <w:t xml:space="preserve">parameters in Activiti execution variables with the same name as parameter name used in OpenL Tables rules. The </w:t>
      </w:r>
      <w:proofErr w:type="spellStart"/>
      <w:r>
        <w:rPr>
          <w:rFonts w:ascii="Consolas" w:hAnsi="Consolas" w:cs="Consolas"/>
          <w:color w:val="000000"/>
          <w:sz w:val="20"/>
          <w:szCs w:val="20"/>
          <w:lang w:val="en-US"/>
        </w:rPr>
        <w:t>MethodInvokeResourceServiceTask</w:t>
      </w:r>
      <w:proofErr w:type="spellEnd"/>
      <w:r>
        <w:rPr>
          <w:lang w:val="en-US"/>
        </w:rPr>
        <w:t xml:space="preserve"> implementation tries to apply OpenL casts for execution context variable</w:t>
      </w:r>
      <w:r w:rsidR="00B67FEC">
        <w:rPr>
          <w:lang w:val="en-US"/>
        </w:rPr>
        <w:t>s,</w:t>
      </w:r>
      <w:r>
        <w:rPr>
          <w:lang w:val="en-US"/>
        </w:rPr>
        <w:t xml:space="preserve"> </w:t>
      </w:r>
      <w:r w:rsidR="00B67FEC">
        <w:rPr>
          <w:lang w:val="en-US"/>
        </w:rPr>
        <w:t>i</w:t>
      </w:r>
      <w:r>
        <w:rPr>
          <w:lang w:val="en-US"/>
        </w:rPr>
        <w:t xml:space="preserve">f variable with required name </w:t>
      </w:r>
      <w:r w:rsidR="00B67FEC">
        <w:rPr>
          <w:lang w:val="en-US"/>
        </w:rPr>
        <w:t xml:space="preserve">was </w:t>
      </w:r>
      <w:r>
        <w:rPr>
          <w:lang w:val="en-US"/>
        </w:rPr>
        <w:t xml:space="preserve">found, but </w:t>
      </w:r>
      <w:r w:rsidR="00B67FEC">
        <w:rPr>
          <w:lang w:val="en-US"/>
        </w:rPr>
        <w:t xml:space="preserve">variable </w:t>
      </w:r>
      <w:r>
        <w:rPr>
          <w:lang w:val="en-US"/>
        </w:rPr>
        <w:t>type is differ from required</w:t>
      </w:r>
      <w:r w:rsidR="00B67FEC">
        <w:rPr>
          <w:lang w:val="en-US"/>
        </w:rPr>
        <w:t xml:space="preserve"> OpenL rules </w:t>
      </w:r>
      <w:r>
        <w:rPr>
          <w:lang w:val="en-US"/>
        </w:rPr>
        <w:t>parameter</w:t>
      </w:r>
      <w:r w:rsidR="00B67FEC">
        <w:rPr>
          <w:lang w:val="en-US"/>
        </w:rPr>
        <w:t xml:space="preserve"> type.</w:t>
      </w:r>
      <w:r>
        <w:rPr>
          <w:lang w:val="en-US"/>
        </w:rPr>
        <w:t xml:space="preserve"> </w:t>
      </w:r>
      <w:r w:rsidR="00B67FEC">
        <w:rPr>
          <w:lang w:val="en-US"/>
        </w:rPr>
        <w:t xml:space="preserve">If variable </w:t>
      </w:r>
      <w:r>
        <w:rPr>
          <w:lang w:val="en-US"/>
        </w:rPr>
        <w:t xml:space="preserve">can’t be found in context then </w:t>
      </w:r>
      <w:r w:rsidRPr="004805EB">
        <w:rPr>
          <w:rFonts w:ascii="Consolas" w:hAnsi="Consolas" w:cs="Consolas"/>
          <w:color w:val="000000"/>
          <w:sz w:val="20"/>
          <w:szCs w:val="20"/>
          <w:lang w:val="en-US"/>
        </w:rPr>
        <w:t>null</w:t>
      </w:r>
      <w:r>
        <w:rPr>
          <w:lang w:val="en-US"/>
        </w:rPr>
        <w:t xml:space="preserve"> values is used</w:t>
      </w:r>
      <w:r w:rsidR="00B67FEC">
        <w:rPr>
          <w:lang w:val="en-US"/>
        </w:rPr>
        <w:t xml:space="preserve"> as rule parameter</w:t>
      </w:r>
      <w:r>
        <w:rPr>
          <w:lang w:val="en-US"/>
        </w:rPr>
        <w:t>.</w:t>
      </w:r>
    </w:p>
    <w:p w:rsidR="003E76EC" w:rsidRDefault="003E76EC" w:rsidP="0091708F">
      <w:pPr>
        <w:spacing w:before="200" w:after="0"/>
        <w:rPr>
          <w:lang w:val="en-US"/>
        </w:rPr>
      </w:pPr>
      <w:r w:rsidRPr="008B62FF">
        <w:rPr>
          <w:b/>
          <w:lang w:val="en-US"/>
        </w:rPr>
        <w:t>Note:</w:t>
      </w:r>
      <w:r>
        <w:rPr>
          <w:lang w:val="en-US"/>
        </w:rPr>
        <w:t xml:space="preserve"> </w:t>
      </w:r>
      <w:proofErr w:type="spellStart"/>
      <w:r>
        <w:rPr>
          <w:rFonts w:ascii="Consolas" w:hAnsi="Consolas" w:cs="Consolas"/>
          <w:color w:val="000000"/>
          <w:sz w:val="20"/>
          <w:szCs w:val="20"/>
          <w:lang w:val="en-US"/>
        </w:rPr>
        <w:t>MethodInvokeResourceServiceTask</w:t>
      </w:r>
      <w:proofErr w:type="spellEnd"/>
      <w:r>
        <w:rPr>
          <w:rFonts w:ascii="Consolas" w:hAnsi="Consolas" w:cs="Consolas"/>
          <w:color w:val="000000"/>
          <w:sz w:val="20"/>
          <w:szCs w:val="20"/>
          <w:lang w:val="en-US"/>
        </w:rPr>
        <w:t xml:space="preserve"> </w:t>
      </w:r>
      <w:r>
        <w:rPr>
          <w:lang w:val="en-US"/>
        </w:rPr>
        <w:t>can’t be used OpenL Tablets resource contains more than one rule method with defined method name.</w:t>
      </w:r>
    </w:p>
    <w:p w:rsidR="00E72157" w:rsidRPr="00E72157" w:rsidRDefault="003E76EC" w:rsidP="00E72157">
      <w:pPr>
        <w:spacing w:after="0"/>
        <w:rPr>
          <w:lang w:val="en-US"/>
        </w:rPr>
      </w:pPr>
      <w:r>
        <w:rPr>
          <w:lang w:val="en-US"/>
        </w:rPr>
        <w:t>E</w:t>
      </w:r>
      <w:r w:rsidR="00E72157" w:rsidRPr="00E72157">
        <w:rPr>
          <w:lang w:val="en-US"/>
        </w:rPr>
        <w:t>xample:</w:t>
      </w:r>
    </w:p>
    <w:p w:rsidR="00E72157" w:rsidRPr="00CC2AD2" w:rsidRDefault="00E72157" w:rsidP="00E72157">
      <w:pPr>
        <w:spacing w:after="0"/>
        <w:rPr>
          <w:rFonts w:ascii="Consolas" w:hAnsi="Consolas" w:cs="Consolas"/>
          <w:sz w:val="16"/>
          <w:szCs w:val="16"/>
          <w:lang w:val="en-US"/>
        </w:rPr>
      </w:pP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highlight w:val="lightGray"/>
          <w:lang w:val="en-US"/>
        </w:rPr>
        <w:t>serviceTask</w:t>
      </w:r>
      <w:proofErr w:type="spell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id</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w:t>
      </w:r>
      <w:proofErr w:type="spellStart"/>
      <w:r w:rsidRPr="00CC2AD2">
        <w:rPr>
          <w:rFonts w:ascii="Consolas" w:hAnsi="Consolas" w:cs="Consolas"/>
          <w:i/>
          <w:iCs/>
          <w:color w:val="2A00FF"/>
          <w:sz w:val="16"/>
          <w:szCs w:val="16"/>
          <w:lang w:val="en-US"/>
        </w:rPr>
        <w:t>openLServiceTask</w:t>
      </w:r>
      <w:proofErr w:type="spellEnd"/>
      <w:r w:rsidRPr="00CC2AD2">
        <w:rPr>
          <w:rFonts w:ascii="Consolas" w:hAnsi="Consolas" w:cs="Consolas"/>
          <w:i/>
          <w:iCs/>
          <w:color w:val="2A00FF"/>
          <w:sz w:val="16"/>
          <w:szCs w:val="16"/>
          <w:lang w:val="en-US"/>
        </w:rPr>
        <w:t>"</w:t>
      </w:r>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"OpenL Service Task"</w:t>
      </w:r>
      <w:r w:rsidRPr="00CC2AD2">
        <w:rPr>
          <w:rFonts w:ascii="Consolas" w:hAnsi="Consolas" w:cs="Consolas"/>
          <w:sz w:val="16"/>
          <w:szCs w:val="16"/>
          <w:lang w:val="en-US"/>
        </w:rPr>
        <w:tab/>
      </w:r>
      <w:r w:rsidRPr="00CC2AD2">
        <w:rPr>
          <w:rFonts w:ascii="Consolas" w:hAnsi="Consolas" w:cs="Consolas"/>
          <w:sz w:val="16"/>
          <w:szCs w:val="16"/>
          <w:lang w:val="en-US"/>
        </w:rPr>
        <w:tab/>
      </w:r>
      <w:r w:rsidRPr="00CC2AD2">
        <w:rPr>
          <w:rFonts w:ascii="Consolas" w:hAnsi="Consolas" w:cs="Consolas"/>
          <w:sz w:val="16"/>
          <w:szCs w:val="16"/>
          <w:lang w:val="en-US"/>
        </w:rPr>
        <w:tab/>
      </w:r>
      <w:r w:rsidRPr="00CC2AD2">
        <w:rPr>
          <w:rFonts w:ascii="Consolas" w:hAnsi="Consolas" w:cs="Consolas"/>
          <w:color w:val="7F007F"/>
          <w:sz w:val="16"/>
          <w:szCs w:val="16"/>
          <w:lang w:val="en-US"/>
        </w:rPr>
        <w:t>activiti</w:t>
      </w:r>
      <w:proofErr w:type="gramStart"/>
      <w:r w:rsidRPr="00CC2AD2">
        <w:rPr>
          <w:rFonts w:ascii="Consolas" w:hAnsi="Consolas" w:cs="Consolas"/>
          <w:color w:val="7F007F"/>
          <w:sz w:val="16"/>
          <w:szCs w:val="16"/>
          <w:lang w:val="en-US"/>
        </w:rPr>
        <w:t>:class</w:t>
      </w:r>
      <w:proofErr w:type="gramEnd"/>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"org.openl.rules.activiti.MethodInvokeResourceServiceTask"</w:t>
      </w:r>
      <w:r w:rsidRPr="00CC2AD2">
        <w:rPr>
          <w:rFonts w:ascii="Consolas" w:hAnsi="Consolas" w:cs="Consolas"/>
          <w:color w:val="008080"/>
          <w:sz w:val="16"/>
          <w:szCs w:val="16"/>
          <w:lang w:val="en-US"/>
        </w:rPr>
        <w:t>&gt;</w:t>
      </w:r>
    </w:p>
    <w:p w:rsidR="00E72157" w:rsidRPr="00CC2AD2" w:rsidRDefault="003773ED"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00E72157" w:rsidRPr="00CC2AD2">
        <w:rPr>
          <w:rFonts w:ascii="Consolas" w:hAnsi="Consolas" w:cs="Consolas"/>
          <w:color w:val="008080"/>
          <w:sz w:val="16"/>
          <w:szCs w:val="16"/>
          <w:lang w:val="en-US"/>
        </w:rPr>
        <w:t>&lt;</w:t>
      </w:r>
      <w:proofErr w:type="spellStart"/>
      <w:proofErr w:type="gramStart"/>
      <w:r w:rsidR="00E72157" w:rsidRPr="00CC2AD2">
        <w:rPr>
          <w:rFonts w:ascii="Consolas" w:hAnsi="Consolas" w:cs="Consolas"/>
          <w:color w:val="3F7F7F"/>
          <w:sz w:val="16"/>
          <w:szCs w:val="16"/>
          <w:lang w:val="en-US"/>
        </w:rPr>
        <w:t>extensionElements</w:t>
      </w:r>
      <w:proofErr w:type="spellEnd"/>
      <w:proofErr w:type="gramEnd"/>
      <w:r w:rsidR="00E72157"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"resource"</w:t>
      </w:r>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:string</w:t>
      </w:r>
      <w:proofErr w:type="spellEnd"/>
      <w:proofErr w:type="gramEnd"/>
      <w:r w:rsidRPr="00CC2AD2">
        <w:rPr>
          <w:rFonts w:ascii="Consolas" w:hAnsi="Consolas" w:cs="Consolas"/>
          <w:color w:val="008080"/>
          <w:sz w:val="16"/>
          <w:szCs w:val="16"/>
          <w:lang w:val="en-US"/>
        </w:rPr>
        <w:t>&gt;</w:t>
      </w:r>
      <w:r w:rsidRPr="00CC2AD2">
        <w:rPr>
          <w:rFonts w:ascii="Consolas" w:hAnsi="Consolas" w:cs="Consolas"/>
          <w:color w:val="000000"/>
          <w:sz w:val="16"/>
          <w:szCs w:val="16"/>
          <w:lang w:val="en-US"/>
        </w:rPr>
        <w:t>openl-rules.xls</w:t>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activiti:string</w:t>
      </w:r>
      <w:proofErr w:type="spell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"method"</w:t>
      </w:r>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:string</w:t>
      </w:r>
      <w:proofErr w:type="spellEnd"/>
      <w:proofErr w:type="gramEnd"/>
      <w:r w:rsidRPr="00CC2AD2">
        <w:rPr>
          <w:rFonts w:ascii="Consolas" w:hAnsi="Consolas" w:cs="Consolas"/>
          <w:color w:val="008080"/>
          <w:sz w:val="16"/>
          <w:szCs w:val="16"/>
          <w:lang w:val="en-US"/>
        </w:rPr>
        <w:t>&gt;</w:t>
      </w:r>
      <w:r w:rsidRPr="00CC2AD2">
        <w:rPr>
          <w:rFonts w:ascii="Consolas" w:hAnsi="Consolas" w:cs="Consolas"/>
          <w:color w:val="000000"/>
          <w:sz w:val="16"/>
          <w:szCs w:val="16"/>
          <w:lang w:val="en-US"/>
        </w:rPr>
        <w:t>rule1</w:t>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activiti:string</w:t>
      </w:r>
      <w:proofErr w:type="spell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sz w:val="16"/>
          <w:szCs w:val="16"/>
          <w:lang w:val="en-US"/>
        </w:rPr>
        <w:t xml:space="preserve"> </w:t>
      </w:r>
      <w:r w:rsidRPr="00CC2AD2">
        <w:rPr>
          <w:rFonts w:ascii="Consolas" w:hAnsi="Consolas" w:cs="Consolas"/>
          <w:color w:val="7F007F"/>
          <w:sz w:val="16"/>
          <w:szCs w:val="16"/>
          <w:lang w:val="en-US"/>
        </w:rPr>
        <w:t>name</w:t>
      </w:r>
      <w:r w:rsidRPr="00CC2AD2">
        <w:rPr>
          <w:rFonts w:ascii="Consolas" w:hAnsi="Consolas" w:cs="Consolas"/>
          <w:color w:val="000000"/>
          <w:sz w:val="16"/>
          <w:szCs w:val="16"/>
          <w:lang w:val="en-US"/>
        </w:rPr>
        <w:t>=</w:t>
      </w:r>
      <w:r w:rsidRPr="00CC2AD2">
        <w:rPr>
          <w:rFonts w:ascii="Consolas" w:hAnsi="Consolas" w:cs="Consolas"/>
          <w:i/>
          <w:iCs/>
          <w:color w:val="2A00FF"/>
          <w:sz w:val="16"/>
          <w:szCs w:val="16"/>
          <w:lang w:val="en-US"/>
        </w:rPr>
        <w:t>"</w:t>
      </w:r>
      <w:proofErr w:type="spellStart"/>
      <w:r w:rsidRPr="00CC2AD2">
        <w:rPr>
          <w:rFonts w:ascii="Consolas" w:hAnsi="Consolas" w:cs="Consolas"/>
          <w:i/>
          <w:iCs/>
          <w:color w:val="2A00FF"/>
          <w:sz w:val="16"/>
          <w:szCs w:val="16"/>
          <w:lang w:val="en-US"/>
        </w:rPr>
        <w:t>resultVariable</w:t>
      </w:r>
      <w:proofErr w:type="spellEnd"/>
      <w:r w:rsidRPr="00CC2AD2">
        <w:rPr>
          <w:rFonts w:ascii="Consolas" w:hAnsi="Consolas" w:cs="Consolas"/>
          <w:i/>
          <w:iCs/>
          <w:color w:val="2A00FF"/>
          <w:sz w:val="16"/>
          <w:szCs w:val="16"/>
          <w:lang w:val="en-US"/>
        </w:rPr>
        <w:t>"</w:t>
      </w:r>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:string</w:t>
      </w:r>
      <w:proofErr w:type="spellEnd"/>
      <w:proofErr w:type="gramEnd"/>
      <w:r w:rsidRPr="00CC2AD2">
        <w:rPr>
          <w:rFonts w:ascii="Consolas" w:hAnsi="Consolas" w:cs="Consolas"/>
          <w:color w:val="008080"/>
          <w:sz w:val="16"/>
          <w:szCs w:val="16"/>
          <w:lang w:val="en-US"/>
        </w:rPr>
        <w:t>&gt;</w:t>
      </w:r>
      <w:proofErr w:type="spellStart"/>
      <w:r w:rsidRPr="00CC2AD2">
        <w:rPr>
          <w:rFonts w:ascii="Consolas" w:hAnsi="Consolas" w:cs="Consolas"/>
          <w:color w:val="000000"/>
          <w:sz w:val="16"/>
          <w:szCs w:val="16"/>
          <w:lang w:val="en-US"/>
        </w:rPr>
        <w:t>resultVariable</w:t>
      </w:r>
      <w:proofErr w:type="spellEnd"/>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activiti:string</w:t>
      </w:r>
      <w:proofErr w:type="spell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activiti</w:t>
      </w:r>
      <w:proofErr w:type="gramStart"/>
      <w:r w:rsidRPr="00CC2AD2">
        <w:rPr>
          <w:rFonts w:ascii="Consolas" w:hAnsi="Consolas" w:cs="Consolas"/>
          <w:color w:val="3F7F7F"/>
          <w:sz w:val="16"/>
          <w:szCs w:val="16"/>
          <w:lang w:val="en-US"/>
        </w:rPr>
        <w:t>:field</w:t>
      </w:r>
      <w:proofErr w:type="spellEnd"/>
      <w:proofErr w:type="gramEnd"/>
      <w:r w:rsidRPr="00CC2AD2">
        <w:rPr>
          <w:rFonts w:ascii="Consolas" w:hAnsi="Consolas" w:cs="Consolas"/>
          <w:color w:val="008080"/>
          <w:sz w:val="16"/>
          <w:szCs w:val="16"/>
          <w:lang w:val="en-US"/>
        </w:rPr>
        <w:t>&gt;</w:t>
      </w:r>
    </w:p>
    <w:p w:rsidR="00E72157" w:rsidRPr="00CC2AD2" w:rsidRDefault="00E72157" w:rsidP="00E72157">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ab/>
      </w: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lang w:val="en-US"/>
        </w:rPr>
        <w:t>extensionElements</w:t>
      </w:r>
      <w:proofErr w:type="spellEnd"/>
      <w:r w:rsidRPr="00CC2AD2">
        <w:rPr>
          <w:rFonts w:ascii="Consolas" w:hAnsi="Consolas" w:cs="Consolas"/>
          <w:color w:val="008080"/>
          <w:sz w:val="16"/>
          <w:szCs w:val="16"/>
          <w:lang w:val="en-US"/>
        </w:rPr>
        <w:t>&gt;</w:t>
      </w:r>
    </w:p>
    <w:p w:rsidR="00E72157" w:rsidRDefault="00E72157" w:rsidP="00E72157">
      <w:pPr>
        <w:spacing w:after="0"/>
        <w:rPr>
          <w:rFonts w:ascii="Consolas" w:hAnsi="Consolas" w:cs="Consolas"/>
          <w:color w:val="008080"/>
          <w:sz w:val="16"/>
          <w:szCs w:val="16"/>
          <w:lang w:val="en-US"/>
        </w:rPr>
      </w:pPr>
      <w:r w:rsidRPr="00CC2AD2">
        <w:rPr>
          <w:rFonts w:ascii="Consolas" w:hAnsi="Consolas" w:cs="Consolas"/>
          <w:color w:val="008080"/>
          <w:sz w:val="16"/>
          <w:szCs w:val="16"/>
          <w:lang w:val="en-US"/>
        </w:rPr>
        <w:t>&lt;/</w:t>
      </w:r>
      <w:proofErr w:type="spellStart"/>
      <w:r w:rsidRPr="00CC2AD2">
        <w:rPr>
          <w:rFonts w:ascii="Consolas" w:hAnsi="Consolas" w:cs="Consolas"/>
          <w:color w:val="3F7F7F"/>
          <w:sz w:val="16"/>
          <w:szCs w:val="16"/>
          <w:highlight w:val="lightGray"/>
          <w:lang w:val="en-US"/>
        </w:rPr>
        <w:t>serviceTask</w:t>
      </w:r>
      <w:proofErr w:type="spellEnd"/>
      <w:r w:rsidRPr="00CC2AD2">
        <w:rPr>
          <w:rFonts w:ascii="Consolas" w:hAnsi="Consolas" w:cs="Consolas"/>
          <w:color w:val="008080"/>
          <w:sz w:val="16"/>
          <w:szCs w:val="16"/>
          <w:lang w:val="en-US"/>
        </w:rPr>
        <w:t>&gt;</w:t>
      </w:r>
    </w:p>
    <w:p w:rsidR="00CE2802" w:rsidRPr="00225F6E" w:rsidRDefault="00CE2802" w:rsidP="00CE2802">
      <w:pPr>
        <w:autoSpaceDE w:val="0"/>
        <w:autoSpaceDN w:val="0"/>
        <w:adjustRightInd w:val="0"/>
        <w:spacing w:before="200" w:line="240" w:lineRule="auto"/>
        <w:rPr>
          <w:b/>
          <w:sz w:val="36"/>
          <w:szCs w:val="36"/>
          <w:lang w:val="en-US"/>
        </w:rPr>
      </w:pPr>
      <w:r>
        <w:rPr>
          <w:rStyle w:val="Emphasis"/>
          <w:rFonts w:ascii="Arial" w:hAnsi="Arial" w:cs="Arial"/>
          <w:i w:val="0"/>
          <w:color w:val="222222"/>
          <w:shd w:val="clear" w:color="auto" w:fill="FFFFFF"/>
          <w:lang w:val="en-US"/>
        </w:rPr>
        <w:t xml:space="preserve">If OpenL </w:t>
      </w:r>
      <w:r w:rsidR="008F106B">
        <w:rPr>
          <w:rStyle w:val="Emphasis"/>
          <w:rFonts w:ascii="Arial" w:hAnsi="Arial" w:cs="Arial"/>
          <w:i w:val="0"/>
          <w:color w:val="222222"/>
          <w:shd w:val="clear" w:color="auto" w:fill="FFFFFF"/>
          <w:lang w:val="en-US"/>
        </w:rPr>
        <w:t xml:space="preserve">Tablet </w:t>
      </w:r>
      <w:r w:rsidR="00C41B08">
        <w:rPr>
          <w:rStyle w:val="Emphasis"/>
          <w:rFonts w:ascii="Arial" w:hAnsi="Arial" w:cs="Arial"/>
          <w:i w:val="0"/>
          <w:color w:val="222222"/>
          <w:shd w:val="clear" w:color="auto" w:fill="FFFFFF"/>
          <w:lang w:val="en-US"/>
        </w:rPr>
        <w:t>rules</w:t>
      </w:r>
      <w:r w:rsidR="00EC1B1A">
        <w:rPr>
          <w:rStyle w:val="Emphasis"/>
          <w:rFonts w:ascii="Arial" w:hAnsi="Arial" w:cs="Arial"/>
          <w:i w:val="0"/>
          <w:color w:val="222222"/>
          <w:shd w:val="clear" w:color="auto" w:fill="FFFFFF"/>
          <w:lang w:val="en-US"/>
        </w:rPr>
        <w:t xml:space="preserve"> were</w:t>
      </w:r>
      <w:r>
        <w:rPr>
          <w:rStyle w:val="Emphasis"/>
          <w:rFonts w:ascii="Arial" w:hAnsi="Arial" w:cs="Arial"/>
          <w:i w:val="0"/>
          <w:color w:val="222222"/>
          <w:shd w:val="clear" w:color="auto" w:fill="FFFFFF"/>
          <w:lang w:val="en-US"/>
        </w:rPr>
        <w:t xml:space="preserve"> compiled with runtime context support feature, then </w:t>
      </w:r>
      <w:proofErr w:type="spellStart"/>
      <w:r>
        <w:rPr>
          <w:rFonts w:ascii="Consolas" w:hAnsi="Consolas" w:cs="Consolas"/>
          <w:color w:val="000000"/>
          <w:sz w:val="20"/>
          <w:szCs w:val="20"/>
          <w:lang w:val="en-US"/>
        </w:rPr>
        <w:t>MethodInvokeResourceServiceTask</w:t>
      </w:r>
      <w:proofErr w:type="spellEnd"/>
      <w:r>
        <w:rPr>
          <w:rFonts w:ascii="Consolas" w:hAnsi="Consolas" w:cs="Consolas"/>
          <w:color w:val="000000"/>
          <w:sz w:val="20"/>
          <w:szCs w:val="20"/>
          <w:lang w:val="en-US"/>
        </w:rPr>
        <w:t xml:space="preserve"> </w:t>
      </w:r>
      <w:r>
        <w:rPr>
          <w:rStyle w:val="Emphasis"/>
          <w:rFonts w:ascii="Arial" w:hAnsi="Arial" w:cs="Arial"/>
          <w:i w:val="0"/>
          <w:color w:val="222222"/>
          <w:shd w:val="clear" w:color="auto" w:fill="FFFFFF"/>
          <w:lang w:val="en-US"/>
        </w:rPr>
        <w:t xml:space="preserve">supports using Activiti variables as runtime context properties. </w:t>
      </w:r>
    </w:p>
    <w:p w:rsidR="00466198" w:rsidRDefault="00466198" w:rsidP="00E72157">
      <w:pPr>
        <w:spacing w:after="0"/>
        <w:rPr>
          <w:lang w:val="en-US"/>
        </w:rPr>
      </w:pPr>
      <w:r>
        <w:rPr>
          <w:lang w:val="en-US"/>
        </w:rPr>
        <w:t xml:space="preserve">If you want to invoke overloaded rules method or add additional logic to Service Task, you have to create your own Service Task implementation. </w:t>
      </w:r>
      <w:proofErr w:type="spellStart"/>
      <w:proofErr w:type="gramStart"/>
      <w:r w:rsidRPr="00466198">
        <w:rPr>
          <w:rFonts w:ascii="Consolas" w:hAnsi="Consolas" w:cs="Consolas"/>
          <w:color w:val="000000"/>
          <w:sz w:val="20"/>
          <w:szCs w:val="20"/>
          <w:lang w:val="en-US"/>
        </w:rPr>
        <w:t>org.openl.rules.activiti</w:t>
      </w:r>
      <w:proofErr w:type="spellEnd"/>
      <w:proofErr w:type="gramEnd"/>
      <w:r>
        <w:rPr>
          <w:rFonts w:ascii="Consolas" w:hAnsi="Consolas" w:cs="Consolas"/>
          <w:color w:val="000000"/>
          <w:sz w:val="20"/>
          <w:szCs w:val="20"/>
          <w:lang w:val="en-US"/>
        </w:rPr>
        <w:t>.</w:t>
      </w:r>
      <w:r w:rsidRPr="00466198">
        <w:rPr>
          <w:rFonts w:ascii="Consolas" w:hAnsi="Consolas" w:cs="Consolas"/>
          <w:color w:val="000000"/>
          <w:sz w:val="20"/>
          <w:szCs w:val="20"/>
          <w:lang w:val="en-US"/>
        </w:rPr>
        <w:t xml:space="preserve"> </w:t>
      </w:r>
      <w:proofErr w:type="spellStart"/>
      <w:r w:rsidRPr="00466198">
        <w:rPr>
          <w:rFonts w:ascii="Consolas" w:hAnsi="Consolas" w:cs="Consolas"/>
          <w:color w:val="000000"/>
          <w:sz w:val="20"/>
          <w:szCs w:val="20"/>
          <w:lang w:val="en-US"/>
        </w:rPr>
        <w:t>AbstractOpenLResourceServiceTask</w:t>
      </w:r>
      <w:proofErr w:type="spellEnd"/>
      <w:r>
        <w:rPr>
          <w:rFonts w:ascii="Consolas" w:hAnsi="Consolas" w:cs="Consolas"/>
          <w:color w:val="000000"/>
          <w:sz w:val="20"/>
          <w:szCs w:val="20"/>
          <w:lang w:val="en-US"/>
        </w:rPr>
        <w:t xml:space="preserve"> </w:t>
      </w:r>
      <w:r>
        <w:rPr>
          <w:lang w:val="en-US"/>
        </w:rPr>
        <w:t>is designed for this propose. This class has following method that can be used in extended class:</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466198" w:rsidRPr="004A325F" w:rsidTr="00CC2AD2">
        <w:trPr>
          <w:tblHeader/>
        </w:trPr>
        <w:tc>
          <w:tcPr>
            <w:tcW w:w="3018" w:type="dxa"/>
            <w:tcBorders>
              <w:top w:val="single" w:sz="4" w:space="0" w:color="auto"/>
              <w:bottom w:val="single" w:sz="4" w:space="0" w:color="auto"/>
            </w:tcBorders>
            <w:shd w:val="clear" w:color="auto" w:fill="E0E0E0"/>
          </w:tcPr>
          <w:p w:rsidR="00466198" w:rsidRPr="00CC2AD2" w:rsidRDefault="00466198" w:rsidP="00CE0F9A">
            <w:pPr>
              <w:pStyle w:val="TableHead"/>
              <w:rPr>
                <w:color w:val="0099FF"/>
                <w:sz w:val="18"/>
                <w:szCs w:val="18"/>
              </w:rPr>
            </w:pPr>
            <w:r w:rsidRPr="00CC2AD2">
              <w:rPr>
                <w:color w:val="0099FF"/>
                <w:sz w:val="18"/>
                <w:szCs w:val="18"/>
              </w:rPr>
              <w:t>Method name</w:t>
            </w:r>
          </w:p>
        </w:tc>
        <w:tc>
          <w:tcPr>
            <w:tcW w:w="6446" w:type="dxa"/>
            <w:tcBorders>
              <w:top w:val="single" w:sz="4" w:space="0" w:color="auto"/>
              <w:bottom w:val="single" w:sz="4" w:space="0" w:color="auto"/>
            </w:tcBorders>
            <w:shd w:val="clear" w:color="auto" w:fill="E0E0E0"/>
          </w:tcPr>
          <w:p w:rsidR="00466198" w:rsidRPr="00CC2AD2" w:rsidRDefault="00466198" w:rsidP="00CE0F9A">
            <w:pPr>
              <w:pStyle w:val="TableHead"/>
              <w:rPr>
                <w:color w:val="0099FF"/>
                <w:sz w:val="18"/>
                <w:szCs w:val="18"/>
              </w:rPr>
            </w:pPr>
            <w:r w:rsidRPr="00CC2AD2">
              <w:rPr>
                <w:color w:val="0099FF"/>
                <w:sz w:val="18"/>
                <w:szCs w:val="18"/>
              </w:rPr>
              <w:t>Description</w:t>
            </w:r>
          </w:p>
        </w:tc>
      </w:tr>
      <w:tr w:rsidR="00466198" w:rsidRPr="00D84EAA" w:rsidTr="00CC2AD2">
        <w:tc>
          <w:tcPr>
            <w:tcW w:w="3018" w:type="dxa"/>
            <w:tcBorders>
              <w:top w:val="single" w:sz="4" w:space="0" w:color="auto"/>
              <w:bottom w:val="single" w:sz="4" w:space="0" w:color="808080"/>
            </w:tcBorders>
          </w:tcPr>
          <w:p w:rsidR="00466198" w:rsidRPr="00CC2AD2" w:rsidRDefault="00466198" w:rsidP="00CE0F9A">
            <w:pPr>
              <w:pStyle w:val="Tabletext"/>
              <w:rPr>
                <w:color w:val="0099FF"/>
                <w:sz w:val="18"/>
                <w:szCs w:val="18"/>
              </w:rPr>
            </w:pPr>
            <w:proofErr w:type="spellStart"/>
            <w:r w:rsidRPr="00CC2AD2">
              <w:rPr>
                <w:color w:val="0099FF"/>
                <w:sz w:val="18"/>
                <w:szCs w:val="18"/>
              </w:rPr>
              <w:t>isProvideRuntimeContext</w:t>
            </w:r>
            <w:proofErr w:type="spellEnd"/>
          </w:p>
        </w:tc>
        <w:tc>
          <w:tcPr>
            <w:tcW w:w="6446" w:type="dxa"/>
            <w:tcBorders>
              <w:top w:val="single" w:sz="4" w:space="0" w:color="auto"/>
              <w:bottom w:val="single" w:sz="4" w:space="0" w:color="808080"/>
            </w:tcBorders>
          </w:tcPr>
          <w:p w:rsidR="00466198" w:rsidRPr="00CC2AD2" w:rsidRDefault="00466198" w:rsidP="00CE0F9A">
            <w:pPr>
              <w:pStyle w:val="Tabletext"/>
              <w:rPr>
                <w:color w:val="0099FF"/>
                <w:sz w:val="18"/>
                <w:szCs w:val="18"/>
              </w:rPr>
            </w:pPr>
            <w:r w:rsidRPr="00CC2AD2">
              <w:rPr>
                <w:color w:val="0099FF"/>
                <w:sz w:val="18"/>
                <w:szCs w:val="18"/>
              </w:rPr>
              <w:t>This method returns tr</w:t>
            </w:r>
            <w:r w:rsidR="00CC2AD2" w:rsidRPr="00CC2AD2">
              <w:rPr>
                <w:color w:val="0099FF"/>
                <w:sz w:val="18"/>
                <w:szCs w:val="18"/>
              </w:rPr>
              <w:t>ue value, if runtime context supported for OpenL Tablets resource.</w:t>
            </w:r>
          </w:p>
        </w:tc>
      </w:tr>
      <w:tr w:rsidR="00466198" w:rsidRPr="00D84EAA" w:rsidTr="00CC2AD2">
        <w:tc>
          <w:tcPr>
            <w:tcW w:w="3018" w:type="dxa"/>
            <w:tcBorders>
              <w:top w:val="single" w:sz="4" w:space="0" w:color="auto"/>
              <w:bottom w:val="single" w:sz="4" w:space="0" w:color="808080"/>
            </w:tcBorders>
          </w:tcPr>
          <w:p w:rsidR="00466198" w:rsidRPr="00CC2AD2" w:rsidRDefault="00CC2AD2" w:rsidP="00CE0F9A">
            <w:pPr>
              <w:pStyle w:val="Tabletext"/>
              <w:rPr>
                <w:color w:val="0099FF"/>
                <w:sz w:val="18"/>
                <w:szCs w:val="18"/>
              </w:rPr>
            </w:pPr>
            <w:proofErr w:type="spellStart"/>
            <w:r w:rsidRPr="00CC2AD2">
              <w:rPr>
                <w:color w:val="0099FF"/>
                <w:sz w:val="18"/>
                <w:szCs w:val="18"/>
              </w:rPr>
              <w:t>getSimpleProjectEngineFactory</w:t>
            </w:r>
            <w:proofErr w:type="spellEnd"/>
          </w:p>
        </w:tc>
        <w:tc>
          <w:tcPr>
            <w:tcW w:w="6446" w:type="dxa"/>
            <w:tcBorders>
              <w:top w:val="single" w:sz="4" w:space="0" w:color="auto"/>
              <w:bottom w:val="single" w:sz="4" w:space="0" w:color="808080"/>
            </w:tcBorders>
          </w:tcPr>
          <w:p w:rsidR="00466198" w:rsidRPr="00CC2AD2" w:rsidRDefault="00CC2AD2" w:rsidP="00CE0F9A">
            <w:pPr>
              <w:pStyle w:val="Tabletext"/>
              <w:rPr>
                <w:color w:val="0099FF"/>
                <w:sz w:val="18"/>
                <w:szCs w:val="18"/>
              </w:rPr>
            </w:pPr>
            <w:r w:rsidRPr="00CC2AD2">
              <w:rPr>
                <w:color w:val="0099FF"/>
                <w:sz w:val="18"/>
                <w:szCs w:val="18"/>
              </w:rPr>
              <w:t>Returns factory that was used for OpenL Tablets resource compilation</w:t>
            </w:r>
          </w:p>
        </w:tc>
      </w:tr>
      <w:tr w:rsidR="00466198" w:rsidRPr="00466198" w:rsidTr="00CC2AD2">
        <w:tc>
          <w:tcPr>
            <w:tcW w:w="3018"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proofErr w:type="spellStart"/>
            <w:r w:rsidRPr="00CC2AD2">
              <w:rPr>
                <w:color w:val="0099FF"/>
                <w:sz w:val="18"/>
                <w:szCs w:val="18"/>
              </w:rPr>
              <w:t>getInstance</w:t>
            </w:r>
            <w:proofErr w:type="spellEnd"/>
          </w:p>
        </w:tc>
        <w:tc>
          <w:tcPr>
            <w:tcW w:w="6446"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r w:rsidRPr="00CC2AD2">
              <w:rPr>
                <w:color w:val="0099FF"/>
                <w:sz w:val="18"/>
                <w:szCs w:val="18"/>
              </w:rPr>
              <w:t>Return OpenL instance object</w:t>
            </w:r>
          </w:p>
        </w:tc>
      </w:tr>
      <w:tr w:rsidR="00466198" w:rsidRPr="00D84EAA" w:rsidTr="00CC2AD2">
        <w:tc>
          <w:tcPr>
            <w:tcW w:w="3018"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proofErr w:type="spellStart"/>
            <w:r w:rsidRPr="00CC2AD2">
              <w:rPr>
                <w:color w:val="0099FF"/>
                <w:sz w:val="18"/>
                <w:szCs w:val="18"/>
              </w:rPr>
              <w:t>getInterfaceClass</w:t>
            </w:r>
            <w:proofErr w:type="spellEnd"/>
          </w:p>
        </w:tc>
        <w:tc>
          <w:tcPr>
            <w:tcW w:w="6446" w:type="dxa"/>
            <w:tcBorders>
              <w:top w:val="single" w:sz="4" w:space="0" w:color="808080"/>
              <w:bottom w:val="single" w:sz="4" w:space="0" w:color="808080"/>
            </w:tcBorders>
          </w:tcPr>
          <w:p w:rsidR="00466198" w:rsidRPr="00CC2AD2" w:rsidRDefault="00CC2AD2" w:rsidP="00CE0F9A">
            <w:pPr>
              <w:pStyle w:val="Tabletext"/>
              <w:rPr>
                <w:color w:val="0099FF"/>
                <w:sz w:val="18"/>
                <w:szCs w:val="18"/>
              </w:rPr>
            </w:pPr>
            <w:r w:rsidRPr="00CC2AD2">
              <w:rPr>
                <w:color w:val="0099FF"/>
                <w:sz w:val="18"/>
                <w:szCs w:val="18"/>
              </w:rPr>
              <w:t>Returns OpenL Tablets instance interface class</w:t>
            </w:r>
          </w:p>
        </w:tc>
      </w:tr>
    </w:tbl>
    <w:p w:rsidR="00466198" w:rsidRDefault="00466198" w:rsidP="00E72157">
      <w:pPr>
        <w:spacing w:after="0"/>
        <w:rPr>
          <w:lang w:val="en-US"/>
        </w:rPr>
      </w:pPr>
      <w:r>
        <w:rPr>
          <w:lang w:val="en-US"/>
        </w:rPr>
        <w:t>Example:</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class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SimpleOpenLServiceTask</w:t>
      </w:r>
      <w:proofErr w:type="spell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extends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AbstractOpenLResourceServiceTask</w:t>
      </w:r>
      <w:proofErr w:type="spellEnd"/>
      <w:r w:rsidRPr="00CC2AD2">
        <w:rPr>
          <w:rFonts w:ascii="Consolas" w:hAnsi="Consolas" w:cs="Consolas"/>
          <w:color w:val="000000"/>
          <w:sz w:val="16"/>
          <w:szCs w:val="16"/>
          <w:lang w:val="en-US"/>
        </w:rPr>
        <w:t>&lt;Object&gt; {</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r w:rsidRPr="00CC2AD2">
        <w:rPr>
          <w:rFonts w:ascii="Consolas" w:hAnsi="Consolas" w:cs="Consolas"/>
          <w:color w:val="646464"/>
          <w:sz w:val="16"/>
          <w:szCs w:val="16"/>
          <w:lang w:val="en-US"/>
        </w:rPr>
        <w:t>@Override</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void</w:t>
      </w:r>
      <w:r w:rsidRPr="00CC2AD2">
        <w:rPr>
          <w:rFonts w:ascii="Consolas" w:hAnsi="Consolas" w:cs="Consolas"/>
          <w:color w:val="000000"/>
          <w:sz w:val="16"/>
          <w:szCs w:val="16"/>
          <w:lang w:val="en-US"/>
        </w:rPr>
        <w:t xml:space="preserve"> execute(</w:t>
      </w:r>
      <w:proofErr w:type="spellStart"/>
      <w:r w:rsidRPr="00CC2AD2">
        <w:rPr>
          <w:rFonts w:ascii="Consolas" w:hAnsi="Consolas" w:cs="Consolas"/>
          <w:color w:val="000000"/>
          <w:sz w:val="16"/>
          <w:szCs w:val="16"/>
          <w:lang w:val="en-US"/>
        </w:rPr>
        <w:t>DelegateExecution</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throws</w:t>
      </w:r>
      <w:r w:rsidRPr="00CC2AD2">
        <w:rPr>
          <w:rFonts w:ascii="Consolas" w:hAnsi="Consolas" w:cs="Consolas"/>
          <w:color w:val="000000"/>
          <w:sz w:val="16"/>
          <w:szCs w:val="16"/>
          <w:lang w:val="en-US"/>
        </w:rPr>
        <w:t xml:space="preserve"> Exception {</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driverAge</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driverMaritalStatus</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Object </w:t>
      </w:r>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000000"/>
          <w:sz w:val="16"/>
          <w:szCs w:val="16"/>
          <w:lang w:val="en-US"/>
        </w:rPr>
        <w:t>getInstance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Class&lt;?&gt; </w:t>
      </w:r>
      <w:proofErr w:type="spellStart"/>
      <w:r w:rsidRPr="00CC2AD2">
        <w:rPr>
          <w:rFonts w:ascii="Consolas" w:hAnsi="Consolas" w:cs="Consolas"/>
          <w:color w:val="6A3E3E"/>
          <w:sz w:val="16"/>
          <w:szCs w:val="16"/>
          <w:lang w:val="en-US"/>
        </w:rPr>
        <w:t>clazz</w:t>
      </w:r>
      <w:proofErr w:type="spellEnd"/>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000000"/>
          <w:sz w:val="16"/>
          <w:szCs w:val="16"/>
          <w:lang w:val="en-US"/>
        </w:rPr>
        <w:t>getSimpleProjectEngineFactory</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w:t>
      </w:r>
      <w:proofErr w:type="spellStart"/>
      <w:r w:rsidRPr="00CC2AD2">
        <w:rPr>
          <w:rFonts w:ascii="Consolas" w:hAnsi="Consolas" w:cs="Consolas"/>
          <w:color w:val="000000"/>
          <w:sz w:val="16"/>
          <w:szCs w:val="16"/>
          <w:lang w:val="en-US"/>
        </w:rPr>
        <w:t>getInterfaceClass</w:t>
      </w:r>
      <w:proofErr w:type="spellEnd"/>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Method </w:t>
      </w:r>
      <w:proofErr w:type="spellStart"/>
      <w:r w:rsidRPr="00CC2AD2">
        <w:rPr>
          <w:rFonts w:ascii="Consolas" w:hAnsi="Consolas" w:cs="Consolas"/>
          <w:color w:val="6A3E3E"/>
          <w:sz w:val="16"/>
          <w:szCs w:val="16"/>
          <w:lang w:val="en-US"/>
        </w:rPr>
        <w:t>method</w:t>
      </w:r>
      <w:proofErr w:type="spellEnd"/>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6A3E3E"/>
          <w:sz w:val="16"/>
          <w:szCs w:val="16"/>
          <w:lang w:val="en-US"/>
        </w:rPr>
        <w:t>clazz</w:t>
      </w:r>
      <w:r w:rsidRPr="00CC2AD2">
        <w:rPr>
          <w:rFonts w:ascii="Consolas" w:hAnsi="Consolas" w:cs="Consolas"/>
          <w:color w:val="000000"/>
          <w:sz w:val="16"/>
          <w:szCs w:val="16"/>
          <w:lang w:val="en-US"/>
        </w:rPr>
        <w:t>.getMethod</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"DriverPremium1"</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String.</w:t>
      </w:r>
      <w:r w:rsidRPr="00CC2AD2">
        <w:rPr>
          <w:rFonts w:ascii="Consolas" w:hAnsi="Consolas" w:cs="Consolas"/>
          <w:b/>
          <w:bCs/>
          <w:color w:val="7F0055"/>
          <w:sz w:val="16"/>
          <w:szCs w:val="16"/>
          <w:lang w:val="en-US"/>
        </w:rPr>
        <w:t>class</w:t>
      </w:r>
      <w:proofErr w:type="spellEnd"/>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String.</w:t>
      </w:r>
      <w:r w:rsidRPr="00CC2AD2">
        <w:rPr>
          <w:rFonts w:ascii="Consolas" w:hAnsi="Consolas" w:cs="Consolas"/>
          <w:b/>
          <w:bCs/>
          <w:color w:val="7F0055"/>
          <w:sz w:val="16"/>
          <w:szCs w:val="16"/>
          <w:lang w:val="en-US"/>
        </w:rPr>
        <w:t>class</w:t>
      </w:r>
      <w:proofErr w:type="spellEnd"/>
      <w:r w:rsidRPr="00CC2AD2">
        <w:rPr>
          <w:rFonts w:ascii="Consolas" w:hAnsi="Consolas" w:cs="Consolas"/>
          <w:color w:val="000000"/>
          <w:sz w:val="16"/>
          <w:szCs w:val="16"/>
          <w:lang w:val="en-US"/>
        </w:rPr>
        <w:t>);</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result</w:t>
      </w:r>
      <w:r w:rsidRPr="00CC2AD2">
        <w:rPr>
          <w:rFonts w:ascii="Consolas" w:hAnsi="Consolas" w:cs="Consolas"/>
          <w:color w:val="000000"/>
          <w:sz w:val="16"/>
          <w:szCs w:val="16"/>
          <w:lang w:val="en-US"/>
        </w:rPr>
        <w:t xml:space="preserve"> =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proofErr w:type="spellStart"/>
      <w:proofErr w:type="gramStart"/>
      <w:r w:rsidRPr="00CC2AD2">
        <w:rPr>
          <w:rFonts w:ascii="Consolas" w:hAnsi="Consolas" w:cs="Consolas"/>
          <w:color w:val="6A3E3E"/>
          <w:sz w:val="16"/>
          <w:szCs w:val="16"/>
          <w:lang w:val="en-US"/>
        </w:rPr>
        <w:t>method</w:t>
      </w:r>
      <w:r w:rsidRPr="00CC2AD2">
        <w:rPr>
          <w:rFonts w:ascii="Consolas" w:hAnsi="Consolas" w:cs="Consolas"/>
          <w:color w:val="000000"/>
          <w:sz w:val="16"/>
          <w:szCs w:val="16"/>
          <w:lang w:val="en-US"/>
        </w:rPr>
        <w:t>.invoke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new</w:t>
      </w:r>
      <w:r w:rsidRPr="00CC2AD2">
        <w:rPr>
          <w:rFonts w:ascii="Consolas" w:hAnsi="Consolas" w:cs="Consolas"/>
          <w:color w:val="000000"/>
          <w:sz w:val="16"/>
          <w:szCs w:val="16"/>
          <w:lang w:val="en-US"/>
        </w:rPr>
        <w:t xml:space="preserve"> Object[] {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 xml:space="preserve"> });</w:t>
      </w: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p>
    <w:p w:rsidR="00466198" w:rsidRPr="00CC2AD2"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lastRenderedPageBreak/>
        <w:t xml:space="preserve">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.setVariable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resultVariable</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6A3E3E"/>
          <w:sz w:val="16"/>
          <w:szCs w:val="16"/>
          <w:lang w:val="en-US"/>
        </w:rPr>
        <w:t>result</w:t>
      </w:r>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w:t>
      </w:r>
    </w:p>
    <w:p w:rsidR="00466198" w:rsidRPr="00033963" w:rsidRDefault="00466198" w:rsidP="00466198">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r w:rsidRPr="00033963">
        <w:rPr>
          <w:rFonts w:ascii="Consolas" w:hAnsi="Consolas" w:cs="Consolas"/>
          <w:color w:val="000000"/>
          <w:sz w:val="16"/>
          <w:szCs w:val="16"/>
          <w:lang w:val="en-US"/>
        </w:rPr>
        <w:t>}</w:t>
      </w:r>
    </w:p>
    <w:p w:rsidR="00466198" w:rsidRPr="00CC2AD2" w:rsidRDefault="00466198" w:rsidP="00466198">
      <w:pPr>
        <w:spacing w:after="0"/>
        <w:rPr>
          <w:sz w:val="16"/>
          <w:szCs w:val="16"/>
          <w:lang w:val="en-US"/>
        </w:rPr>
      </w:pPr>
      <w:r w:rsidRPr="00033963">
        <w:rPr>
          <w:rFonts w:ascii="Consolas" w:hAnsi="Consolas" w:cs="Consolas"/>
          <w:color w:val="000000"/>
          <w:sz w:val="16"/>
          <w:szCs w:val="16"/>
          <w:lang w:val="en-US"/>
        </w:rPr>
        <w:t>}</w:t>
      </w:r>
    </w:p>
    <w:p w:rsidR="00466198" w:rsidRDefault="00466198" w:rsidP="00E72157">
      <w:pPr>
        <w:spacing w:after="0"/>
        <w:rPr>
          <w:rFonts w:ascii="Consolas" w:hAnsi="Consolas" w:cs="Consolas"/>
          <w:color w:val="000000"/>
          <w:sz w:val="20"/>
          <w:szCs w:val="20"/>
          <w:lang w:val="en-US"/>
        </w:rPr>
      </w:pPr>
    </w:p>
    <w:p w:rsidR="00CC2AD2" w:rsidRDefault="00CC2AD2" w:rsidP="00E72157">
      <w:pPr>
        <w:spacing w:after="0"/>
        <w:rPr>
          <w:lang w:val="en-US"/>
        </w:rPr>
      </w:pPr>
      <w:r>
        <w:rPr>
          <w:lang w:val="en-US"/>
        </w:rPr>
        <w:t>If static interface exists for OpenL rules this implementation can be rewritten with generic types:</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interface</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RulesInterface</w:t>
      </w:r>
      <w:proofErr w:type="spellEnd"/>
      <w:r w:rsidRPr="00CC2AD2">
        <w:rPr>
          <w:rFonts w:ascii="Consolas" w:hAnsi="Consolas" w:cs="Consolas"/>
          <w:color w:val="000000"/>
          <w:sz w:val="16"/>
          <w:szCs w:val="16"/>
          <w:lang w:val="en-US"/>
        </w:rPr>
        <w:t xml:space="preserve">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proofErr w:type="gramStart"/>
      <w:r w:rsidRPr="00CC2AD2">
        <w:rPr>
          <w:rFonts w:ascii="Consolas" w:hAnsi="Consolas" w:cs="Consolas"/>
          <w:color w:val="000000"/>
          <w:sz w:val="16"/>
          <w:szCs w:val="16"/>
          <w:lang w:val="en-US"/>
        </w:rPr>
        <w:t>DriverPremium1(</w:t>
      </w:r>
      <w:proofErr w:type="gramEnd"/>
      <w:r w:rsidRPr="00CC2AD2">
        <w:rPr>
          <w:rFonts w:ascii="Consolas" w:hAnsi="Consolas" w:cs="Consolas"/>
          <w:color w:val="000000"/>
          <w:sz w:val="16"/>
          <w:szCs w:val="16"/>
          <w:lang w:val="en-US"/>
        </w:rPr>
        <w:t xml:space="preserve">String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driverMaritalStatus</w:t>
      </w:r>
      <w:proofErr w:type="spellEnd"/>
      <w:r w:rsidRPr="00CC2AD2">
        <w:rPr>
          <w:rFonts w:ascii="Consolas" w:hAnsi="Consolas" w:cs="Consolas"/>
          <w:color w:val="000000"/>
          <w:sz w:val="16"/>
          <w:szCs w:val="16"/>
          <w:lang w:val="en-US"/>
        </w:rPr>
        <w:t xml:space="preserve">);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b/>
          <w:bCs/>
          <w:color w:val="7F0055"/>
          <w:sz w:val="16"/>
          <w:szCs w:val="16"/>
          <w:lang w:val="en-US"/>
        </w:rPr>
      </w:pP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class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SimpleOpenLServiceTask</w:t>
      </w:r>
      <w:proofErr w:type="spell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extends</w:t>
      </w: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AbstractOpenLResourceServiceTask</w:t>
      </w:r>
      <w:proofErr w:type="spellEnd"/>
      <w:r w:rsidRPr="00CC2AD2">
        <w:rPr>
          <w:rFonts w:ascii="Consolas" w:hAnsi="Consolas" w:cs="Consolas"/>
          <w:color w:val="000000"/>
          <w:sz w:val="16"/>
          <w:szCs w:val="16"/>
          <w:lang w:val="en-US"/>
        </w:rPr>
        <w:t>&lt;</w:t>
      </w:r>
      <w:proofErr w:type="spellStart"/>
      <w:r w:rsidRPr="00CC2AD2">
        <w:rPr>
          <w:rFonts w:ascii="Consolas" w:hAnsi="Consolas" w:cs="Consolas"/>
          <w:color w:val="000000"/>
          <w:sz w:val="16"/>
          <w:szCs w:val="16"/>
          <w:lang w:val="en-US"/>
        </w:rPr>
        <w:t>RulesInterface</w:t>
      </w:r>
      <w:proofErr w:type="spellEnd"/>
      <w:r w:rsidRPr="00CC2AD2">
        <w:rPr>
          <w:rFonts w:ascii="Consolas" w:hAnsi="Consolas" w:cs="Consolas"/>
          <w:color w:val="000000"/>
          <w:sz w:val="16"/>
          <w:szCs w:val="16"/>
          <w:lang w:val="en-US"/>
        </w:rPr>
        <w:t>&gt;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r w:rsidRPr="00CC2AD2">
        <w:rPr>
          <w:rFonts w:ascii="Consolas" w:hAnsi="Consolas" w:cs="Consolas"/>
          <w:color w:val="646464"/>
          <w:sz w:val="16"/>
          <w:szCs w:val="16"/>
          <w:lang w:val="en-US"/>
        </w:rPr>
        <w:t>@Override</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gramStart"/>
      <w:r w:rsidRPr="00CC2AD2">
        <w:rPr>
          <w:rFonts w:ascii="Consolas" w:hAnsi="Consolas" w:cs="Consolas"/>
          <w:b/>
          <w:bCs/>
          <w:color w:val="7F0055"/>
          <w:sz w:val="16"/>
          <w:szCs w:val="16"/>
          <w:lang w:val="en-US"/>
        </w:rPr>
        <w:t>public</w:t>
      </w:r>
      <w:proofErr w:type="gramEnd"/>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void</w:t>
      </w:r>
      <w:r w:rsidRPr="00CC2AD2">
        <w:rPr>
          <w:rFonts w:ascii="Consolas" w:hAnsi="Consolas" w:cs="Consolas"/>
          <w:color w:val="000000"/>
          <w:sz w:val="16"/>
          <w:szCs w:val="16"/>
          <w:lang w:val="en-US"/>
        </w:rPr>
        <w:t xml:space="preserve"> execute(</w:t>
      </w:r>
      <w:proofErr w:type="spellStart"/>
      <w:r w:rsidRPr="00CC2AD2">
        <w:rPr>
          <w:rFonts w:ascii="Consolas" w:hAnsi="Consolas" w:cs="Consolas"/>
          <w:color w:val="000000"/>
          <w:sz w:val="16"/>
          <w:szCs w:val="16"/>
          <w:lang w:val="en-US"/>
        </w:rPr>
        <w:t>DelegateExecution</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 xml:space="preserve">) </w:t>
      </w:r>
      <w:r w:rsidRPr="00CC2AD2">
        <w:rPr>
          <w:rFonts w:ascii="Consolas" w:hAnsi="Consolas" w:cs="Consolas"/>
          <w:b/>
          <w:bCs/>
          <w:color w:val="7F0055"/>
          <w:sz w:val="16"/>
          <w:szCs w:val="16"/>
          <w:lang w:val="en-US"/>
        </w:rPr>
        <w:t>throws</w:t>
      </w:r>
      <w:r w:rsidRPr="00CC2AD2">
        <w:rPr>
          <w:rFonts w:ascii="Consolas" w:hAnsi="Consolas" w:cs="Consolas"/>
          <w:color w:val="000000"/>
          <w:sz w:val="16"/>
          <w:szCs w:val="16"/>
          <w:lang w:val="en-US"/>
        </w:rPr>
        <w:t xml:space="preserve"> Exception {</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driverAge</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String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 xml:space="preserve"> = (String) </w:t>
      </w:r>
      <w:proofErr w:type="spellStart"/>
      <w:proofErr w:type="gramStart"/>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.getVariable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2A00FF"/>
          <w:sz w:val="16"/>
          <w:szCs w:val="16"/>
          <w:lang w:val="en-US"/>
        </w:rPr>
        <w:t>"</w:t>
      </w:r>
      <w:proofErr w:type="spellStart"/>
      <w:r w:rsidRPr="00CC2AD2">
        <w:rPr>
          <w:rFonts w:ascii="Consolas" w:hAnsi="Consolas" w:cs="Consolas"/>
          <w:color w:val="2A00FF"/>
          <w:sz w:val="16"/>
          <w:szCs w:val="16"/>
          <w:lang w:val="en-US"/>
        </w:rPr>
        <w:t>driverMaritalStatus</w:t>
      </w:r>
      <w:proofErr w:type="spellEnd"/>
      <w:r w:rsidRPr="00CC2AD2">
        <w:rPr>
          <w:rFonts w:ascii="Consolas" w:hAnsi="Consolas" w:cs="Consolas"/>
          <w:color w:val="2A00FF"/>
          <w:sz w:val="16"/>
          <w:szCs w:val="16"/>
          <w:lang w:val="en-US"/>
        </w:rPr>
        <w:t>"</w:t>
      </w: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RulesInterface</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 xml:space="preserve"> = </w:t>
      </w:r>
      <w:proofErr w:type="spellStart"/>
      <w:proofErr w:type="gramStart"/>
      <w:r w:rsidRPr="00CC2AD2">
        <w:rPr>
          <w:rFonts w:ascii="Consolas" w:hAnsi="Consolas" w:cs="Consolas"/>
          <w:color w:val="000000"/>
          <w:sz w:val="16"/>
          <w:szCs w:val="16"/>
          <w:lang w:val="en-US"/>
        </w:rPr>
        <w:t>getInstance</w:t>
      </w:r>
      <w:proofErr w:type="spellEnd"/>
      <w:r w:rsidRPr="00CC2AD2">
        <w:rPr>
          <w:rFonts w:ascii="Consolas" w:hAnsi="Consolas" w:cs="Consolas"/>
          <w:color w:val="000000"/>
          <w:sz w:val="16"/>
          <w:szCs w:val="16"/>
          <w:lang w:val="en-US"/>
        </w:rPr>
        <w:t>(</w:t>
      </w:r>
      <w:proofErr w:type="gramEnd"/>
      <w:r w:rsidRPr="00CC2AD2">
        <w:rPr>
          <w:rFonts w:ascii="Consolas" w:hAnsi="Consolas" w:cs="Consolas"/>
          <w:color w:val="6A3E3E"/>
          <w:sz w:val="16"/>
          <w:szCs w:val="16"/>
          <w:lang w:val="en-US"/>
        </w:rPr>
        <w:t>execution</w:t>
      </w:r>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r w:rsidRPr="00CC2AD2">
        <w:rPr>
          <w:rFonts w:ascii="Consolas" w:hAnsi="Consolas" w:cs="Consolas"/>
          <w:color w:val="000000"/>
          <w:sz w:val="16"/>
          <w:szCs w:val="16"/>
          <w:lang w:val="en-US"/>
        </w:rPr>
        <w:t>DoubleValue</w:t>
      </w:r>
      <w:proofErr w:type="spellEnd"/>
      <w:r w:rsidRPr="00CC2AD2">
        <w:rPr>
          <w:rFonts w:ascii="Consolas" w:hAnsi="Consolas" w:cs="Consolas"/>
          <w:color w:val="000000"/>
          <w:sz w:val="16"/>
          <w:szCs w:val="16"/>
          <w:lang w:val="en-US"/>
        </w:rPr>
        <w:t xml:space="preserve"> </w:t>
      </w:r>
      <w:r w:rsidRPr="00CC2AD2">
        <w:rPr>
          <w:rFonts w:ascii="Consolas" w:hAnsi="Consolas" w:cs="Consolas"/>
          <w:color w:val="6A3E3E"/>
          <w:sz w:val="16"/>
          <w:szCs w:val="16"/>
          <w:lang w:val="en-US"/>
        </w:rPr>
        <w:t>result</w:t>
      </w:r>
      <w:r w:rsidRPr="00CC2AD2">
        <w:rPr>
          <w:rFonts w:ascii="Consolas" w:hAnsi="Consolas" w:cs="Consolas"/>
          <w:color w:val="000000"/>
          <w:sz w:val="16"/>
          <w:szCs w:val="16"/>
          <w:lang w:val="en-US"/>
        </w:rPr>
        <w:t xml:space="preserve"> = </w:t>
      </w:r>
      <w:proofErr w:type="gramStart"/>
      <w:r w:rsidRPr="00CC2AD2">
        <w:rPr>
          <w:rFonts w:ascii="Consolas" w:hAnsi="Consolas" w:cs="Consolas"/>
          <w:color w:val="6A3E3E"/>
          <w:sz w:val="16"/>
          <w:szCs w:val="16"/>
          <w:lang w:val="en-US"/>
        </w:rPr>
        <w:t>instance</w:t>
      </w:r>
      <w:r w:rsidRPr="00CC2AD2">
        <w:rPr>
          <w:rFonts w:ascii="Consolas" w:hAnsi="Consolas" w:cs="Consolas"/>
          <w:color w:val="000000"/>
          <w:sz w:val="16"/>
          <w:szCs w:val="16"/>
          <w:lang w:val="en-US"/>
        </w:rPr>
        <w:t>.DriverPremium1(</w:t>
      </w:r>
      <w:proofErr w:type="spellStart"/>
      <w:proofErr w:type="gramEnd"/>
      <w:r w:rsidRPr="00CC2AD2">
        <w:rPr>
          <w:rFonts w:ascii="Consolas" w:hAnsi="Consolas" w:cs="Consolas"/>
          <w:color w:val="6A3E3E"/>
          <w:sz w:val="16"/>
          <w:szCs w:val="16"/>
          <w:lang w:val="en-US"/>
        </w:rPr>
        <w:t>driverAge</w:t>
      </w:r>
      <w:proofErr w:type="spellEnd"/>
      <w:r w:rsidRPr="00CC2AD2">
        <w:rPr>
          <w:rFonts w:ascii="Consolas" w:hAnsi="Consolas" w:cs="Consolas"/>
          <w:color w:val="000000"/>
          <w:sz w:val="16"/>
          <w:szCs w:val="16"/>
          <w:lang w:val="en-US"/>
        </w:rPr>
        <w:t xml:space="preserve">, </w:t>
      </w:r>
      <w:proofErr w:type="spellStart"/>
      <w:r w:rsidRPr="00CC2AD2">
        <w:rPr>
          <w:rFonts w:ascii="Consolas" w:hAnsi="Consolas" w:cs="Consolas"/>
          <w:color w:val="6A3E3E"/>
          <w:sz w:val="16"/>
          <w:szCs w:val="16"/>
          <w:lang w:val="en-US"/>
        </w:rPr>
        <w:t>driverMatrialStatus</w:t>
      </w:r>
      <w:proofErr w:type="spellEnd"/>
      <w:r w:rsidRPr="00CC2AD2">
        <w:rPr>
          <w:rFonts w:ascii="Consolas" w:hAnsi="Consolas" w:cs="Consolas"/>
          <w:color w:val="000000"/>
          <w:sz w:val="16"/>
          <w:szCs w:val="16"/>
          <w:lang w:val="en-US"/>
        </w:rPr>
        <w:t>);</w:t>
      </w:r>
    </w:p>
    <w:p w:rsidR="00CC2AD2" w:rsidRPr="00CC2AD2" w:rsidRDefault="00CC2AD2" w:rsidP="00CC2AD2">
      <w:pPr>
        <w:autoSpaceDE w:val="0"/>
        <w:autoSpaceDN w:val="0"/>
        <w:adjustRightInd w:val="0"/>
        <w:spacing w:after="0" w:line="240" w:lineRule="auto"/>
        <w:rPr>
          <w:rFonts w:ascii="Consolas" w:hAnsi="Consolas" w:cs="Consolas"/>
          <w:sz w:val="16"/>
          <w:szCs w:val="16"/>
          <w:lang w:val="en-US"/>
        </w:rPr>
      </w:pPr>
    </w:p>
    <w:p w:rsidR="00CC2AD2" w:rsidRPr="003B5959" w:rsidRDefault="00CC2AD2" w:rsidP="00CC2AD2">
      <w:pPr>
        <w:autoSpaceDE w:val="0"/>
        <w:autoSpaceDN w:val="0"/>
        <w:adjustRightInd w:val="0"/>
        <w:spacing w:after="0" w:line="240" w:lineRule="auto"/>
        <w:rPr>
          <w:rFonts w:ascii="Consolas" w:hAnsi="Consolas" w:cs="Consolas"/>
          <w:sz w:val="16"/>
          <w:szCs w:val="16"/>
          <w:lang w:val="en-US"/>
        </w:rPr>
      </w:pPr>
      <w:r w:rsidRPr="00CC2AD2">
        <w:rPr>
          <w:rFonts w:ascii="Consolas" w:hAnsi="Consolas" w:cs="Consolas"/>
          <w:color w:val="000000"/>
          <w:sz w:val="16"/>
          <w:szCs w:val="16"/>
          <w:lang w:val="en-US"/>
        </w:rPr>
        <w:t xml:space="preserve">        </w:t>
      </w:r>
      <w:proofErr w:type="spellStart"/>
      <w:proofErr w:type="gramStart"/>
      <w:r w:rsidRPr="003B5959">
        <w:rPr>
          <w:rFonts w:ascii="Consolas" w:hAnsi="Consolas" w:cs="Consolas"/>
          <w:color w:val="6A3E3E"/>
          <w:sz w:val="16"/>
          <w:szCs w:val="16"/>
          <w:lang w:val="en-US"/>
        </w:rPr>
        <w:t>execution</w:t>
      </w:r>
      <w:r w:rsidRPr="003B5959">
        <w:rPr>
          <w:rFonts w:ascii="Consolas" w:hAnsi="Consolas" w:cs="Consolas"/>
          <w:color w:val="000000"/>
          <w:sz w:val="16"/>
          <w:szCs w:val="16"/>
          <w:lang w:val="en-US"/>
        </w:rPr>
        <w:t>.setVariable</w:t>
      </w:r>
      <w:proofErr w:type="spellEnd"/>
      <w:r w:rsidRPr="003B5959">
        <w:rPr>
          <w:rFonts w:ascii="Consolas" w:hAnsi="Consolas" w:cs="Consolas"/>
          <w:color w:val="000000"/>
          <w:sz w:val="16"/>
          <w:szCs w:val="16"/>
          <w:lang w:val="en-US"/>
        </w:rPr>
        <w:t>(</w:t>
      </w:r>
      <w:proofErr w:type="gramEnd"/>
      <w:r w:rsidRPr="003B5959">
        <w:rPr>
          <w:rFonts w:ascii="Consolas" w:hAnsi="Consolas" w:cs="Consolas"/>
          <w:color w:val="2A00FF"/>
          <w:sz w:val="16"/>
          <w:szCs w:val="16"/>
          <w:lang w:val="en-US"/>
        </w:rPr>
        <w:t>"</w:t>
      </w:r>
      <w:proofErr w:type="spellStart"/>
      <w:r w:rsidRPr="003B5959">
        <w:rPr>
          <w:rFonts w:ascii="Consolas" w:hAnsi="Consolas" w:cs="Consolas"/>
          <w:color w:val="2A00FF"/>
          <w:sz w:val="16"/>
          <w:szCs w:val="16"/>
          <w:lang w:val="en-US"/>
        </w:rPr>
        <w:t>resultVariable</w:t>
      </w:r>
      <w:proofErr w:type="spellEnd"/>
      <w:r w:rsidRPr="003B5959">
        <w:rPr>
          <w:rFonts w:ascii="Consolas" w:hAnsi="Consolas" w:cs="Consolas"/>
          <w:color w:val="2A00FF"/>
          <w:sz w:val="16"/>
          <w:szCs w:val="16"/>
          <w:lang w:val="en-US"/>
        </w:rPr>
        <w:t>"</w:t>
      </w:r>
      <w:r w:rsidRPr="003B5959">
        <w:rPr>
          <w:rFonts w:ascii="Consolas" w:hAnsi="Consolas" w:cs="Consolas"/>
          <w:color w:val="000000"/>
          <w:sz w:val="16"/>
          <w:szCs w:val="16"/>
          <w:lang w:val="en-US"/>
        </w:rPr>
        <w:t xml:space="preserve">, </w:t>
      </w:r>
      <w:r w:rsidRPr="003B5959">
        <w:rPr>
          <w:rFonts w:ascii="Consolas" w:hAnsi="Consolas" w:cs="Consolas"/>
          <w:color w:val="6A3E3E"/>
          <w:sz w:val="16"/>
          <w:szCs w:val="16"/>
          <w:lang w:val="en-US"/>
        </w:rPr>
        <w:t>result</w:t>
      </w:r>
      <w:r w:rsidRPr="003B5959">
        <w:rPr>
          <w:rFonts w:ascii="Consolas" w:hAnsi="Consolas" w:cs="Consolas"/>
          <w:color w:val="000000"/>
          <w:sz w:val="16"/>
          <w:szCs w:val="16"/>
          <w:lang w:val="en-US"/>
        </w:rPr>
        <w:t>);</w:t>
      </w:r>
    </w:p>
    <w:p w:rsidR="00CC2AD2" w:rsidRPr="003B5959" w:rsidRDefault="00CC2AD2" w:rsidP="00CC2AD2">
      <w:pPr>
        <w:autoSpaceDE w:val="0"/>
        <w:autoSpaceDN w:val="0"/>
        <w:adjustRightInd w:val="0"/>
        <w:spacing w:after="0" w:line="240" w:lineRule="auto"/>
        <w:rPr>
          <w:rFonts w:ascii="Consolas" w:hAnsi="Consolas" w:cs="Consolas"/>
          <w:sz w:val="16"/>
          <w:szCs w:val="16"/>
          <w:lang w:val="en-US"/>
        </w:rPr>
      </w:pPr>
      <w:r w:rsidRPr="003B5959">
        <w:rPr>
          <w:rFonts w:ascii="Consolas" w:hAnsi="Consolas" w:cs="Consolas"/>
          <w:color w:val="000000"/>
          <w:sz w:val="16"/>
          <w:szCs w:val="16"/>
          <w:lang w:val="en-US"/>
        </w:rPr>
        <w:t xml:space="preserve">    }</w:t>
      </w:r>
    </w:p>
    <w:p w:rsidR="00CC2AD2" w:rsidRDefault="00CC2AD2" w:rsidP="00CC2AD2">
      <w:pPr>
        <w:spacing w:after="0"/>
        <w:rPr>
          <w:sz w:val="16"/>
          <w:szCs w:val="16"/>
          <w:lang w:val="en-US"/>
        </w:rPr>
      </w:pPr>
      <w:r w:rsidRPr="003B5959">
        <w:rPr>
          <w:rFonts w:ascii="Consolas" w:hAnsi="Consolas" w:cs="Consolas"/>
          <w:color w:val="000000"/>
          <w:sz w:val="16"/>
          <w:szCs w:val="16"/>
          <w:lang w:val="en-US"/>
        </w:rPr>
        <w:t>}</w:t>
      </w:r>
      <w:r w:rsidRPr="00CC2AD2">
        <w:rPr>
          <w:sz w:val="16"/>
          <w:szCs w:val="16"/>
          <w:lang w:val="en-US"/>
        </w:rPr>
        <w:t xml:space="preserve"> </w:t>
      </w:r>
    </w:p>
    <w:p w:rsidR="008F106B" w:rsidRDefault="008F106B" w:rsidP="00CC2AD2">
      <w:pPr>
        <w:spacing w:after="0"/>
        <w:rPr>
          <w:sz w:val="16"/>
          <w:szCs w:val="16"/>
          <w:lang w:val="en-US"/>
        </w:rPr>
      </w:pPr>
    </w:p>
    <w:p w:rsidR="00F61EF5" w:rsidRDefault="00F61EF5" w:rsidP="00F61EF5">
      <w:pPr>
        <w:rPr>
          <w:b/>
          <w:sz w:val="36"/>
          <w:szCs w:val="36"/>
          <w:lang w:val="en-US"/>
        </w:rPr>
      </w:pPr>
      <w:r>
        <w:rPr>
          <w:b/>
          <w:sz w:val="36"/>
          <w:szCs w:val="36"/>
          <w:lang w:val="en-US"/>
        </w:rPr>
        <w:t>Spring Integration</w:t>
      </w:r>
    </w:p>
    <w:p w:rsidR="00F61EF5" w:rsidRDefault="00F30E33">
      <w:pPr>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This section of guide contains information about how to use OpenL Tablet rules via Spring Integration feature in Activiti.</w:t>
      </w:r>
      <w:r w:rsidRPr="00F30E33">
        <w:rPr>
          <w:lang w:val="en-US"/>
        </w:rPr>
        <w:t xml:space="preserve"> </w:t>
      </w:r>
      <w:r>
        <w:rPr>
          <w:lang w:val="en-US"/>
        </w:rPr>
        <w:t xml:space="preserve">Activiti Spring Integration feature enable using beans from </w:t>
      </w:r>
      <w:proofErr w:type="gramStart"/>
      <w:r>
        <w:rPr>
          <w:lang w:val="en-US"/>
        </w:rPr>
        <w:t>Spring</w:t>
      </w:r>
      <w:proofErr w:type="gramEnd"/>
      <w:r>
        <w:rPr>
          <w:lang w:val="en-US"/>
        </w:rPr>
        <w:t xml:space="preserve"> context in process definitions via </w:t>
      </w:r>
      <w:r>
        <w:rPr>
          <w:rFonts w:ascii="Arial" w:hAnsi="Arial" w:cs="Arial"/>
          <w:color w:val="222222"/>
          <w:shd w:val="clear" w:color="auto" w:fill="FFFFFF"/>
          <w:lang w:val="en-US"/>
        </w:rPr>
        <w:t>UEL (</w:t>
      </w:r>
      <w:r w:rsidRPr="00933905">
        <w:rPr>
          <w:rStyle w:val="Emphasis"/>
          <w:rFonts w:ascii="Arial" w:hAnsi="Arial" w:cs="Arial"/>
          <w:color w:val="222222"/>
          <w:shd w:val="clear" w:color="auto" w:fill="FFFFFF"/>
          <w:lang w:val="en-US"/>
        </w:rPr>
        <w:t>Unified Expression Language</w:t>
      </w:r>
      <w:r>
        <w:rPr>
          <w:rStyle w:val="Emphasis"/>
          <w:rFonts w:ascii="Arial" w:hAnsi="Arial" w:cs="Arial"/>
          <w:color w:val="222222"/>
          <w:shd w:val="clear" w:color="auto" w:fill="FFFFFF"/>
          <w:lang w:val="en-US"/>
        </w:rPr>
        <w:t>).</w:t>
      </w:r>
    </w:p>
    <w:p w:rsidR="00F656E8" w:rsidRDefault="001F25F2" w:rsidP="0021077C">
      <w:pPr>
        <w:autoSpaceDE w:val="0"/>
        <w:autoSpaceDN w:val="0"/>
        <w:adjustRightInd w:val="0"/>
        <w:spacing w:after="0" w:line="240" w:lineRule="auto"/>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 xml:space="preserve">For support OpenL Tablets rules in Activiti process definitions, </w:t>
      </w:r>
      <w:r w:rsidR="00F656E8" w:rsidRPr="000E00D3">
        <w:rPr>
          <w:rFonts w:ascii="Consolas" w:hAnsi="Consolas" w:cs="Consolas"/>
          <w:color w:val="000000"/>
          <w:sz w:val="20"/>
          <w:szCs w:val="20"/>
          <w:lang w:val="en-US"/>
        </w:rPr>
        <w:t>openl-activiti-beans.xml</w:t>
      </w:r>
      <w:r w:rsidR="00F656E8">
        <w:rPr>
          <w:rStyle w:val="Emphasis"/>
          <w:rFonts w:ascii="Arial" w:hAnsi="Arial" w:cs="Arial"/>
          <w:i w:val="0"/>
          <w:color w:val="222222"/>
          <w:shd w:val="clear" w:color="auto" w:fill="FFFFFF"/>
          <w:lang w:val="en-US"/>
        </w:rPr>
        <w:t xml:space="preserve"> </w:t>
      </w:r>
      <w:r>
        <w:rPr>
          <w:rStyle w:val="Emphasis"/>
          <w:rFonts w:ascii="Arial" w:hAnsi="Arial" w:cs="Arial"/>
          <w:i w:val="0"/>
          <w:color w:val="222222"/>
          <w:shd w:val="clear" w:color="auto" w:fill="FFFFFF"/>
          <w:lang w:val="en-US"/>
        </w:rPr>
        <w:t xml:space="preserve">bean configuration </w:t>
      </w:r>
      <w:r w:rsidR="00F656E8">
        <w:rPr>
          <w:rStyle w:val="Emphasis"/>
          <w:rFonts w:ascii="Arial" w:hAnsi="Arial" w:cs="Arial"/>
          <w:i w:val="0"/>
          <w:color w:val="222222"/>
          <w:shd w:val="clear" w:color="auto" w:fill="FFFFFF"/>
          <w:lang w:val="en-US"/>
        </w:rPr>
        <w:t>should be added</w:t>
      </w:r>
      <w:r>
        <w:rPr>
          <w:rStyle w:val="Emphasis"/>
          <w:rFonts w:ascii="Arial" w:hAnsi="Arial" w:cs="Arial"/>
          <w:i w:val="0"/>
          <w:color w:val="222222"/>
          <w:shd w:val="clear" w:color="auto" w:fill="FFFFFF"/>
          <w:lang w:val="en-US"/>
        </w:rPr>
        <w:t xml:space="preserve"> into application spring context definition</w:t>
      </w:r>
      <w:r w:rsidR="000A6A3A">
        <w:rPr>
          <w:rStyle w:val="Emphasis"/>
          <w:rFonts w:ascii="Arial" w:hAnsi="Arial" w:cs="Arial"/>
          <w:i w:val="0"/>
          <w:color w:val="222222"/>
          <w:shd w:val="clear" w:color="auto" w:fill="FFFFFF"/>
          <w:lang w:val="en-US"/>
        </w:rPr>
        <w:t>:</w:t>
      </w:r>
    </w:p>
    <w:p w:rsidR="000A6A3A" w:rsidRDefault="000A6A3A" w:rsidP="000A6A3A">
      <w:pPr>
        <w:autoSpaceDE w:val="0"/>
        <w:autoSpaceDN w:val="0"/>
        <w:adjustRightInd w:val="0"/>
        <w:spacing w:before="200" w:after="0" w:line="240" w:lineRule="auto"/>
        <w:rPr>
          <w:rFonts w:ascii="Consolas" w:hAnsi="Consolas" w:cs="Consolas"/>
          <w:color w:val="008080"/>
          <w:sz w:val="16"/>
          <w:szCs w:val="16"/>
          <w:lang w:val="en-US"/>
        </w:rPr>
      </w:pPr>
      <w:r>
        <w:rPr>
          <w:rStyle w:val="Emphasis"/>
          <w:rFonts w:ascii="Arial" w:hAnsi="Arial" w:cs="Arial"/>
          <w:i w:val="0"/>
          <w:color w:val="222222"/>
          <w:shd w:val="clear" w:color="auto" w:fill="FFFFFF"/>
          <w:lang w:val="en-US"/>
        </w:rPr>
        <w:t>Spring configuration example:</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8080"/>
          <w:sz w:val="16"/>
          <w:szCs w:val="16"/>
          <w:lang w:val="en-US"/>
        </w:rPr>
        <w:t>&lt;</w:t>
      </w:r>
      <w:r w:rsidRPr="0021077C">
        <w:rPr>
          <w:rFonts w:ascii="Consolas" w:hAnsi="Consolas" w:cs="Consolas"/>
          <w:color w:val="3F7F7F"/>
          <w:sz w:val="16"/>
          <w:szCs w:val="16"/>
          <w:highlight w:val="lightGray"/>
          <w:lang w:val="en-US"/>
        </w:rPr>
        <w:t>beans</w:t>
      </w:r>
      <w:r w:rsidRPr="0021077C">
        <w:rPr>
          <w:rFonts w:ascii="Consolas" w:hAnsi="Consolas" w:cs="Consolas"/>
          <w:sz w:val="16"/>
          <w:szCs w:val="16"/>
          <w:lang w:val="en-US"/>
        </w:rPr>
        <w:t xml:space="preserve"> </w:t>
      </w:r>
      <w:proofErr w:type="spellStart"/>
      <w:r w:rsidRPr="0021077C">
        <w:rPr>
          <w:rFonts w:ascii="Consolas" w:hAnsi="Consolas" w:cs="Consolas"/>
          <w:color w:val="7F007F"/>
          <w:sz w:val="16"/>
          <w:szCs w:val="16"/>
          <w:lang w:val="en-US"/>
        </w:rPr>
        <w:t>xmlns</w:t>
      </w:r>
      <w:proofErr w:type="spell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"http://www.springframework.org/schema/beans"</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sz w:val="16"/>
          <w:szCs w:val="16"/>
          <w:lang w:val="en-US"/>
        </w:rPr>
        <w:tab/>
      </w:r>
      <w:proofErr w:type="spellStart"/>
      <w:r w:rsidRPr="0021077C">
        <w:rPr>
          <w:rFonts w:ascii="Consolas" w:hAnsi="Consolas" w:cs="Consolas"/>
          <w:color w:val="7F007F"/>
          <w:sz w:val="16"/>
          <w:szCs w:val="16"/>
          <w:lang w:val="en-US"/>
        </w:rPr>
        <w:t>xmlns:xsi</w:t>
      </w:r>
      <w:proofErr w:type="spell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"http://www.w3.org/2001/XMLSchema-instance"</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sz w:val="16"/>
          <w:szCs w:val="16"/>
          <w:lang w:val="en-US"/>
        </w:rPr>
        <w:tab/>
      </w:r>
      <w:proofErr w:type="spellStart"/>
      <w:r w:rsidRPr="0021077C">
        <w:rPr>
          <w:rFonts w:ascii="Consolas" w:hAnsi="Consolas" w:cs="Consolas"/>
          <w:color w:val="7F007F"/>
          <w:sz w:val="16"/>
          <w:szCs w:val="16"/>
          <w:lang w:val="en-US"/>
        </w:rPr>
        <w:t>xsi:schemaLocation</w:t>
      </w:r>
      <w:proofErr w:type="spell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"http://www.springframework.org/schema/beans   http://www.springframework.org/schema/beans/spring-beans.xsd"</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id</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processEngineConfiguration</w:t>
      </w:r>
      <w:proofErr w:type="spellEnd"/>
      <w:r w:rsidRPr="0021077C">
        <w:rPr>
          <w:rFonts w:ascii="Consolas" w:hAnsi="Consolas" w:cs="Consolas"/>
          <w:i/>
          <w:iCs/>
          <w:color w:val="2A00FF"/>
          <w:sz w:val="16"/>
          <w:szCs w:val="16"/>
          <w:lang w:val="en-US"/>
        </w:rPr>
        <w: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sz w:val="16"/>
          <w:szCs w:val="16"/>
          <w:lang w:val="en-US"/>
        </w:rPr>
        <w:tab/>
      </w:r>
      <w:r w:rsidRPr="0021077C">
        <w:rPr>
          <w:rFonts w:ascii="Consolas" w:hAnsi="Consolas" w:cs="Consolas"/>
          <w:sz w:val="16"/>
          <w:szCs w:val="16"/>
          <w:lang w:val="en-US"/>
        </w:rPr>
        <w:tab/>
      </w:r>
      <w:proofErr w:type="gramStart"/>
      <w:r w:rsidRPr="0021077C">
        <w:rPr>
          <w:rFonts w:ascii="Consolas" w:hAnsi="Consolas" w:cs="Consolas"/>
          <w:color w:val="7F007F"/>
          <w:sz w:val="16"/>
          <w:szCs w:val="16"/>
          <w:lang w:val="en-US"/>
        </w:rPr>
        <w:t>class</w:t>
      </w:r>
      <w:proofErr w:type="gramEnd"/>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"org.activiti.engine.impl.cfg.StandaloneInMemProcessEngineConfiguration"</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property</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name</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eventListeners</w:t>
      </w:r>
      <w:proofErr w:type="spellEnd"/>
      <w:r w:rsidRPr="0021077C">
        <w:rPr>
          <w:rFonts w:ascii="Consolas" w:hAnsi="Consolas" w:cs="Consolas"/>
          <w:i/>
          <w:iCs/>
          <w:color w:val="2A00FF"/>
          <w:sz w:val="16"/>
          <w:szCs w:val="16"/>
          <w:lang w:val="en-US"/>
        </w:rPr>
        <w:t>"</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proofErr w:type="gramStart"/>
      <w:r w:rsidRPr="0021077C">
        <w:rPr>
          <w:rFonts w:ascii="Consolas" w:hAnsi="Consolas" w:cs="Consolas"/>
          <w:color w:val="3F7F7F"/>
          <w:sz w:val="16"/>
          <w:szCs w:val="16"/>
          <w:lang w:val="en-US"/>
        </w:rPr>
        <w:t>list</w:t>
      </w:r>
      <w:proofErr w:type="gramEnd"/>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class</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 xml:space="preserve">"org.openl.rules.activiti.spring.OpenLResourcesHandleListener" </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list</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property</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id</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w:t>
      </w:r>
      <w:proofErr w:type="spellEnd"/>
      <w:r w:rsidRPr="0021077C">
        <w:rPr>
          <w:rFonts w:ascii="Consolas" w:hAnsi="Consolas" w:cs="Consolas"/>
          <w:i/>
          <w:iCs/>
          <w:color w:val="2A00FF"/>
          <w:sz w:val="16"/>
          <w:szCs w:val="16"/>
          <w:lang w:val="en-US"/>
        </w:rPr>
        <w:t>"</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class</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org.activiti.spring.ProcessEngineFactoryBean</w:t>
      </w:r>
      <w:proofErr w:type="spellEnd"/>
      <w:r w:rsidRPr="0021077C">
        <w:rPr>
          <w:rFonts w:ascii="Consolas" w:hAnsi="Consolas" w:cs="Consolas"/>
          <w:i/>
          <w:iCs/>
          <w:color w:val="2A00FF"/>
          <w:sz w:val="16"/>
          <w:szCs w:val="16"/>
          <w:lang w:val="en-US"/>
        </w:rPr>
        <w:t>"</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property</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name</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processEngineConfiguration</w:t>
      </w:r>
      <w:proofErr w:type="spellEnd"/>
      <w:r w:rsidRPr="0021077C">
        <w:rPr>
          <w:rFonts w:ascii="Consolas" w:hAnsi="Consolas" w:cs="Consolas"/>
          <w:i/>
          <w:iCs/>
          <w:color w:val="2A00FF"/>
          <w:sz w:val="16"/>
          <w:szCs w:val="16"/>
          <w:lang w:val="en-US"/>
        </w:rPr>
        <w:t>"</w:t>
      </w:r>
      <w:r w:rsidRPr="0021077C">
        <w:rPr>
          <w:rFonts w:ascii="Consolas" w:hAnsi="Consolas" w:cs="Consolas"/>
          <w:sz w:val="16"/>
          <w:szCs w:val="16"/>
          <w:lang w:val="en-US"/>
        </w:rPr>
        <w:t xml:space="preserve"> </w:t>
      </w:r>
      <w:r w:rsidRPr="0021077C">
        <w:rPr>
          <w:rFonts w:ascii="Consolas" w:hAnsi="Consolas" w:cs="Consolas"/>
          <w:color w:val="7F007F"/>
          <w:sz w:val="16"/>
          <w:szCs w:val="16"/>
          <w:lang w:val="en-US"/>
        </w:rPr>
        <w:t>ref</w:t>
      </w:r>
      <w:r w:rsidRPr="0021077C">
        <w:rPr>
          <w:rFonts w:ascii="Consolas" w:hAnsi="Consolas" w:cs="Consolas"/>
          <w:color w:val="000000"/>
          <w:sz w:val="16"/>
          <w:szCs w:val="16"/>
          <w:lang w:val="en-US"/>
        </w:rPr>
        <w:t>=</w:t>
      </w:r>
      <w:r w:rsidRPr="0021077C">
        <w:rPr>
          <w:rFonts w:ascii="Consolas" w:hAnsi="Consolas" w:cs="Consolas"/>
          <w:i/>
          <w:iCs/>
          <w:color w:val="2A00FF"/>
          <w:sz w:val="16"/>
          <w:szCs w:val="16"/>
          <w:lang w:val="en-US"/>
        </w:rPr>
        <w:t>"</w:t>
      </w:r>
      <w:proofErr w:type="spellStart"/>
      <w:r w:rsidRPr="0021077C">
        <w:rPr>
          <w:rFonts w:ascii="Consolas" w:hAnsi="Consolas" w:cs="Consolas"/>
          <w:i/>
          <w:iCs/>
          <w:color w:val="2A00FF"/>
          <w:sz w:val="16"/>
          <w:szCs w:val="16"/>
          <w:lang w:val="en-US"/>
        </w:rPr>
        <w:t>processEngineConfiguration</w:t>
      </w:r>
      <w:proofErr w:type="spellEnd"/>
      <w:r w:rsidRPr="0021077C">
        <w:rPr>
          <w:rFonts w:ascii="Consolas" w:hAnsi="Consolas" w:cs="Consolas"/>
          <w:i/>
          <w:iCs/>
          <w:color w:val="2A00FF"/>
          <w:sz w:val="16"/>
          <w:szCs w:val="16"/>
          <w:lang w:val="en-US"/>
        </w:rPr>
        <w:t>"</w:t>
      </w:r>
      <w:r w:rsidRPr="0021077C">
        <w:rPr>
          <w:rFonts w:ascii="Consolas" w:hAnsi="Consolas" w:cs="Consolas"/>
          <w:sz w:val="16"/>
          <w:szCs w:val="16"/>
          <w:lang w:val="en-US"/>
        </w:rPr>
        <w:t xml:space="preserve"> </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21077C">
        <w:rPr>
          <w:rFonts w:ascii="Consolas" w:hAnsi="Consolas" w:cs="Consolas"/>
          <w:color w:val="008080"/>
          <w:sz w:val="16"/>
          <w:szCs w:val="16"/>
          <w:lang w:val="en-US"/>
        </w:rPr>
        <w:t>&lt;/</w:t>
      </w:r>
      <w:r w:rsidRPr="0021077C">
        <w:rPr>
          <w:rFonts w:ascii="Consolas" w:hAnsi="Consolas" w:cs="Consolas"/>
          <w:color w:val="3F7F7F"/>
          <w:sz w:val="16"/>
          <w:szCs w:val="16"/>
          <w:lang w:val="en-US"/>
        </w:rPr>
        <w:t>bean</w:t>
      </w:r>
      <w:r w:rsidRPr="0021077C">
        <w:rPr>
          <w:rFonts w:ascii="Consolas" w:hAnsi="Consolas" w:cs="Consolas"/>
          <w:color w:val="008080"/>
          <w:sz w:val="16"/>
          <w:szCs w:val="16"/>
          <w:lang w:val="en-US"/>
        </w:rPr>
        <w:t>&gt;</w:t>
      </w:r>
    </w:p>
    <w:p w:rsidR="0021077C" w:rsidRPr="0021077C" w:rsidRDefault="0021077C" w:rsidP="0021077C">
      <w:pPr>
        <w:autoSpaceDE w:val="0"/>
        <w:autoSpaceDN w:val="0"/>
        <w:adjustRightInd w:val="0"/>
        <w:spacing w:after="0" w:line="240" w:lineRule="auto"/>
        <w:rPr>
          <w:rFonts w:ascii="Consolas" w:hAnsi="Consolas" w:cs="Consolas"/>
          <w:sz w:val="16"/>
          <w:szCs w:val="16"/>
          <w:lang w:val="en-US"/>
        </w:rPr>
      </w:pPr>
      <w:r w:rsidRPr="0021077C">
        <w:rPr>
          <w:rFonts w:ascii="Consolas" w:hAnsi="Consolas" w:cs="Consolas"/>
          <w:color w:val="000000"/>
          <w:sz w:val="16"/>
          <w:szCs w:val="16"/>
          <w:lang w:val="en-US"/>
        </w:rPr>
        <w:tab/>
      </w:r>
      <w:r w:rsidRPr="00F57862">
        <w:rPr>
          <w:rFonts w:ascii="Consolas" w:hAnsi="Consolas" w:cs="Consolas"/>
          <w:color w:val="008080"/>
          <w:sz w:val="16"/>
          <w:szCs w:val="16"/>
          <w:highlight w:val="yellow"/>
          <w:lang w:val="en-US"/>
        </w:rPr>
        <w:t>&lt;</w:t>
      </w:r>
      <w:r w:rsidRPr="00F57862">
        <w:rPr>
          <w:rFonts w:ascii="Consolas" w:hAnsi="Consolas" w:cs="Consolas"/>
          <w:color w:val="3F7F7F"/>
          <w:sz w:val="16"/>
          <w:szCs w:val="16"/>
          <w:highlight w:val="yellow"/>
          <w:lang w:val="en-US"/>
        </w:rPr>
        <w:t>import</w:t>
      </w:r>
      <w:r w:rsidRPr="00F57862">
        <w:rPr>
          <w:rFonts w:ascii="Consolas" w:hAnsi="Consolas" w:cs="Consolas"/>
          <w:sz w:val="16"/>
          <w:szCs w:val="16"/>
          <w:highlight w:val="yellow"/>
          <w:lang w:val="en-US"/>
        </w:rPr>
        <w:t xml:space="preserve"> </w:t>
      </w:r>
      <w:r w:rsidRPr="00F57862">
        <w:rPr>
          <w:rFonts w:ascii="Consolas" w:hAnsi="Consolas" w:cs="Consolas"/>
          <w:color w:val="7F007F"/>
          <w:sz w:val="16"/>
          <w:szCs w:val="16"/>
          <w:highlight w:val="yellow"/>
          <w:lang w:val="en-US"/>
        </w:rPr>
        <w:t>resource</w:t>
      </w:r>
      <w:r w:rsidRPr="00F57862">
        <w:rPr>
          <w:rFonts w:ascii="Consolas" w:hAnsi="Consolas" w:cs="Consolas"/>
          <w:color w:val="000000"/>
          <w:sz w:val="16"/>
          <w:szCs w:val="16"/>
          <w:highlight w:val="yellow"/>
          <w:lang w:val="en-US"/>
        </w:rPr>
        <w:t>=</w:t>
      </w:r>
      <w:r w:rsidRPr="00F57862">
        <w:rPr>
          <w:rFonts w:ascii="Consolas" w:hAnsi="Consolas" w:cs="Consolas"/>
          <w:i/>
          <w:iCs/>
          <w:color w:val="2A00FF"/>
          <w:sz w:val="16"/>
          <w:szCs w:val="16"/>
          <w:highlight w:val="yellow"/>
          <w:lang w:val="en-US"/>
        </w:rPr>
        <w:t>"</w:t>
      </w:r>
      <w:proofErr w:type="spellStart"/>
      <w:r w:rsidRPr="00F57862">
        <w:rPr>
          <w:rFonts w:ascii="Consolas" w:hAnsi="Consolas" w:cs="Consolas"/>
          <w:i/>
          <w:iCs/>
          <w:color w:val="2A00FF"/>
          <w:sz w:val="16"/>
          <w:szCs w:val="16"/>
          <w:highlight w:val="yellow"/>
          <w:lang w:val="en-US"/>
        </w:rPr>
        <w:t>classpath</w:t>
      </w:r>
      <w:proofErr w:type="gramStart"/>
      <w:r w:rsidRPr="00F57862">
        <w:rPr>
          <w:rFonts w:ascii="Consolas" w:hAnsi="Consolas" w:cs="Consolas"/>
          <w:i/>
          <w:iCs/>
          <w:color w:val="2A00FF"/>
          <w:sz w:val="16"/>
          <w:szCs w:val="16"/>
          <w:highlight w:val="yellow"/>
          <w:lang w:val="en-US"/>
        </w:rPr>
        <w:t>:openl</w:t>
      </w:r>
      <w:proofErr w:type="gramEnd"/>
      <w:r w:rsidRPr="00F57862">
        <w:rPr>
          <w:rFonts w:ascii="Consolas" w:hAnsi="Consolas" w:cs="Consolas"/>
          <w:i/>
          <w:iCs/>
          <w:color w:val="2A00FF"/>
          <w:sz w:val="16"/>
          <w:szCs w:val="16"/>
          <w:highlight w:val="yellow"/>
          <w:lang w:val="en-US"/>
        </w:rPr>
        <w:t>-activiti-beans.xml</w:t>
      </w:r>
      <w:proofErr w:type="spellEnd"/>
      <w:r w:rsidRPr="00F57862">
        <w:rPr>
          <w:rFonts w:ascii="Consolas" w:hAnsi="Consolas" w:cs="Consolas"/>
          <w:i/>
          <w:iCs/>
          <w:color w:val="2A00FF"/>
          <w:sz w:val="16"/>
          <w:szCs w:val="16"/>
          <w:highlight w:val="yellow"/>
          <w:lang w:val="en-US"/>
        </w:rPr>
        <w:t>"</w:t>
      </w:r>
      <w:r w:rsidRPr="00F57862">
        <w:rPr>
          <w:rFonts w:ascii="Consolas" w:hAnsi="Consolas" w:cs="Consolas"/>
          <w:sz w:val="16"/>
          <w:szCs w:val="16"/>
          <w:highlight w:val="yellow"/>
          <w:lang w:val="en-US"/>
        </w:rPr>
        <w:t xml:space="preserve"> </w:t>
      </w:r>
      <w:r w:rsidRPr="00F57862">
        <w:rPr>
          <w:rFonts w:ascii="Consolas" w:hAnsi="Consolas" w:cs="Consolas"/>
          <w:color w:val="008080"/>
          <w:sz w:val="16"/>
          <w:szCs w:val="16"/>
          <w:highlight w:val="yellow"/>
          <w:lang w:val="en-US"/>
        </w:rPr>
        <w:t>/&gt;</w:t>
      </w:r>
    </w:p>
    <w:p w:rsidR="0021077C" w:rsidRDefault="0021077C" w:rsidP="0021077C">
      <w:pPr>
        <w:rPr>
          <w:rFonts w:ascii="Consolas" w:hAnsi="Consolas" w:cs="Consolas"/>
          <w:color w:val="008080"/>
          <w:sz w:val="16"/>
          <w:szCs w:val="16"/>
          <w:lang w:val="en-US"/>
        </w:rPr>
      </w:pPr>
      <w:r w:rsidRPr="00033963">
        <w:rPr>
          <w:rFonts w:ascii="Consolas" w:hAnsi="Consolas" w:cs="Consolas"/>
          <w:color w:val="008080"/>
          <w:sz w:val="16"/>
          <w:szCs w:val="16"/>
          <w:lang w:val="en-US"/>
        </w:rPr>
        <w:t>&lt;/</w:t>
      </w:r>
      <w:r w:rsidRPr="00033963">
        <w:rPr>
          <w:rFonts w:ascii="Consolas" w:hAnsi="Consolas" w:cs="Consolas"/>
          <w:color w:val="3F7F7F"/>
          <w:sz w:val="16"/>
          <w:szCs w:val="16"/>
          <w:highlight w:val="lightGray"/>
          <w:lang w:val="en-US"/>
        </w:rPr>
        <w:t>beans</w:t>
      </w:r>
      <w:r w:rsidRPr="00033963">
        <w:rPr>
          <w:rFonts w:ascii="Consolas" w:hAnsi="Consolas" w:cs="Consolas"/>
          <w:color w:val="008080"/>
          <w:sz w:val="16"/>
          <w:szCs w:val="16"/>
          <w:lang w:val="en-US"/>
        </w:rPr>
        <w:t>&gt;</w:t>
      </w:r>
    </w:p>
    <w:p w:rsidR="00A407CB" w:rsidRDefault="00EC74D2" w:rsidP="00A407CB">
      <w:pPr>
        <w:spacing w:after="0"/>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 xml:space="preserve">This bean configuration contains </w:t>
      </w:r>
      <w:r w:rsidR="00905A56">
        <w:rPr>
          <w:rStyle w:val="Emphasis"/>
          <w:rFonts w:ascii="Arial" w:hAnsi="Arial" w:cs="Arial"/>
          <w:i w:val="0"/>
          <w:color w:val="222222"/>
          <w:shd w:val="clear" w:color="auto" w:fill="FFFFFF"/>
          <w:lang w:val="en-US"/>
        </w:rPr>
        <w:t xml:space="preserve">a </w:t>
      </w:r>
      <w:r>
        <w:rPr>
          <w:rStyle w:val="Emphasis"/>
          <w:rFonts w:ascii="Arial" w:hAnsi="Arial" w:cs="Arial"/>
          <w:i w:val="0"/>
          <w:color w:val="222222"/>
          <w:shd w:val="clear" w:color="auto" w:fill="FFFFFF"/>
          <w:lang w:val="en-US"/>
        </w:rPr>
        <w:t xml:space="preserve">bean with name </w:t>
      </w:r>
      <w:proofErr w:type="spellStart"/>
      <w:r w:rsidRPr="00172EB4">
        <w:rPr>
          <w:rFonts w:ascii="Consolas" w:hAnsi="Consolas" w:cs="Consolas"/>
          <w:color w:val="000000"/>
          <w:sz w:val="20"/>
          <w:szCs w:val="20"/>
          <w:lang w:val="en-US"/>
        </w:rPr>
        <w:t>openLRules</w:t>
      </w:r>
      <w:proofErr w:type="spellEnd"/>
      <w:r w:rsidR="00172EB4">
        <w:rPr>
          <w:rStyle w:val="Emphasis"/>
          <w:rFonts w:ascii="Arial" w:hAnsi="Arial" w:cs="Arial"/>
          <w:i w:val="0"/>
          <w:color w:val="222222"/>
          <w:shd w:val="clear" w:color="auto" w:fill="FFFFFF"/>
          <w:lang w:val="en-US"/>
        </w:rPr>
        <w:t xml:space="preserve">. This bean </w:t>
      </w:r>
      <w:r>
        <w:rPr>
          <w:rStyle w:val="Emphasis"/>
          <w:rFonts w:ascii="Arial" w:hAnsi="Arial" w:cs="Arial"/>
          <w:i w:val="0"/>
          <w:color w:val="222222"/>
          <w:shd w:val="clear" w:color="auto" w:fill="FFFFFF"/>
          <w:lang w:val="en-US"/>
        </w:rPr>
        <w:t>can be used in process definitions</w:t>
      </w:r>
      <w:r w:rsidR="00172EB4">
        <w:rPr>
          <w:rStyle w:val="Emphasis"/>
          <w:rFonts w:ascii="Arial" w:hAnsi="Arial" w:cs="Arial"/>
          <w:i w:val="0"/>
          <w:color w:val="222222"/>
          <w:shd w:val="clear" w:color="auto" w:fill="FFFFFF"/>
          <w:lang w:val="en-US"/>
        </w:rPr>
        <w:t xml:space="preserve"> as part of Spring Integration feature in Activiti</w:t>
      </w:r>
      <w:r>
        <w:rPr>
          <w:rStyle w:val="Emphasis"/>
          <w:rFonts w:ascii="Arial" w:hAnsi="Arial" w:cs="Arial"/>
          <w:i w:val="0"/>
          <w:color w:val="222222"/>
          <w:shd w:val="clear" w:color="auto" w:fill="FFFFFF"/>
          <w:lang w:val="en-US"/>
        </w:rPr>
        <w:t xml:space="preserve">. </w:t>
      </w:r>
      <w:r w:rsidR="00A407CB">
        <w:rPr>
          <w:rStyle w:val="Emphasis"/>
          <w:rFonts w:ascii="Arial" w:hAnsi="Arial" w:cs="Arial"/>
          <w:i w:val="0"/>
          <w:color w:val="222222"/>
          <w:shd w:val="clear" w:color="auto" w:fill="FFFFFF"/>
          <w:lang w:val="en-US"/>
        </w:rPr>
        <w:t>The bean contains one method with following signature:</w:t>
      </w:r>
    </w:p>
    <w:p w:rsidR="00A407CB" w:rsidRPr="00A407CB" w:rsidRDefault="00A407CB" w:rsidP="00A407CB">
      <w:pPr>
        <w:autoSpaceDE w:val="0"/>
        <w:autoSpaceDN w:val="0"/>
        <w:adjustRightInd w:val="0"/>
        <w:spacing w:after="0" w:line="240" w:lineRule="auto"/>
        <w:rPr>
          <w:rFonts w:ascii="Consolas" w:hAnsi="Consolas" w:cs="Consolas"/>
          <w:sz w:val="16"/>
          <w:szCs w:val="16"/>
          <w:lang w:val="en-US"/>
        </w:rPr>
      </w:pPr>
      <w:proofErr w:type="gramStart"/>
      <w:r w:rsidRPr="00A407CB">
        <w:rPr>
          <w:rFonts w:ascii="Consolas" w:hAnsi="Consolas" w:cs="Consolas"/>
          <w:b/>
          <w:bCs/>
          <w:color w:val="7F0055"/>
          <w:sz w:val="16"/>
          <w:szCs w:val="16"/>
          <w:lang w:val="en-US"/>
        </w:rPr>
        <w:t>public</w:t>
      </w:r>
      <w:proofErr w:type="gramEnd"/>
      <w:r w:rsidRPr="00A407CB">
        <w:rPr>
          <w:rFonts w:ascii="Consolas" w:hAnsi="Consolas" w:cs="Consolas"/>
          <w:color w:val="000000"/>
          <w:sz w:val="16"/>
          <w:szCs w:val="16"/>
          <w:lang w:val="en-US"/>
        </w:rPr>
        <w:t xml:space="preserve"> </w:t>
      </w:r>
      <w:proofErr w:type="spellStart"/>
      <w:r w:rsidRPr="00A407CB">
        <w:rPr>
          <w:rFonts w:ascii="Consolas" w:hAnsi="Consolas" w:cs="Consolas"/>
          <w:color w:val="000000"/>
          <w:sz w:val="16"/>
          <w:szCs w:val="16"/>
          <w:lang w:val="en-US"/>
        </w:rPr>
        <w:t>ResultValue</w:t>
      </w:r>
      <w:proofErr w:type="spellEnd"/>
      <w:r w:rsidRPr="00A407CB">
        <w:rPr>
          <w:rFonts w:ascii="Consolas" w:hAnsi="Consolas" w:cs="Consolas"/>
          <w:color w:val="000000"/>
          <w:sz w:val="16"/>
          <w:szCs w:val="16"/>
          <w:lang w:val="en-US"/>
        </w:rPr>
        <w:t xml:space="preserve"> execute(</w:t>
      </w:r>
      <w:proofErr w:type="spellStart"/>
      <w:r w:rsidRPr="00A407CB">
        <w:rPr>
          <w:rFonts w:ascii="Consolas" w:hAnsi="Consolas" w:cs="Consolas"/>
          <w:color w:val="000000"/>
          <w:sz w:val="16"/>
          <w:szCs w:val="16"/>
          <w:lang w:val="en-US"/>
        </w:rPr>
        <w:t>DelegateExecution</w:t>
      </w:r>
      <w:proofErr w:type="spellEnd"/>
      <w:r w:rsidRPr="00A407CB">
        <w:rPr>
          <w:rFonts w:ascii="Consolas" w:hAnsi="Consolas" w:cs="Consolas"/>
          <w:color w:val="000000"/>
          <w:sz w:val="16"/>
          <w:szCs w:val="16"/>
          <w:lang w:val="en-US"/>
        </w:rPr>
        <w:t xml:space="preserve"> </w:t>
      </w:r>
      <w:r w:rsidRPr="00A407CB">
        <w:rPr>
          <w:rFonts w:ascii="Consolas" w:hAnsi="Consolas" w:cs="Consolas"/>
          <w:color w:val="6A3E3E"/>
          <w:sz w:val="16"/>
          <w:szCs w:val="16"/>
          <w:lang w:val="en-US"/>
        </w:rPr>
        <w:t>execution</w:t>
      </w:r>
      <w:r w:rsidRPr="00A407CB">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A407CB">
        <w:rPr>
          <w:rFonts w:ascii="Consolas" w:hAnsi="Consolas" w:cs="Consolas"/>
          <w:color w:val="000000"/>
          <w:sz w:val="16"/>
          <w:szCs w:val="16"/>
          <w:lang w:val="en-US"/>
        </w:rPr>
        <w:t xml:space="preserve">String </w:t>
      </w:r>
      <w:r w:rsidRPr="00A407CB">
        <w:rPr>
          <w:rFonts w:ascii="Consolas" w:hAnsi="Consolas" w:cs="Consolas"/>
          <w:color w:val="6A3E3E"/>
          <w:sz w:val="16"/>
          <w:szCs w:val="16"/>
          <w:lang w:val="en-US"/>
        </w:rPr>
        <w:t>resource</w:t>
      </w:r>
      <w:r w:rsidRPr="00A407CB">
        <w:rPr>
          <w:rFonts w:ascii="Consolas" w:hAnsi="Consolas" w:cs="Consolas"/>
          <w:color w:val="000000"/>
          <w:sz w:val="16"/>
          <w:szCs w:val="16"/>
          <w:lang w:val="en-US"/>
        </w:rPr>
        <w:t xml:space="preserve">, String </w:t>
      </w:r>
      <w:proofErr w:type="spellStart"/>
      <w:r w:rsidRPr="00A407CB">
        <w:rPr>
          <w:rFonts w:ascii="Consolas" w:hAnsi="Consolas" w:cs="Consolas"/>
          <w:color w:val="6A3E3E"/>
          <w:sz w:val="16"/>
          <w:szCs w:val="16"/>
          <w:lang w:val="en-US"/>
        </w:rPr>
        <w:t>methodName</w:t>
      </w:r>
      <w:proofErr w:type="spellEnd"/>
      <w:r w:rsidRPr="00A407CB">
        <w:rPr>
          <w:rFonts w:ascii="Consolas" w:hAnsi="Consolas" w:cs="Consolas"/>
          <w:color w:val="000000"/>
          <w:sz w:val="16"/>
          <w:szCs w:val="16"/>
          <w:lang w:val="en-US"/>
        </w:rPr>
        <w:t>,</w:t>
      </w:r>
    </w:p>
    <w:p w:rsidR="00A407CB" w:rsidRPr="00A407CB" w:rsidRDefault="00A407CB" w:rsidP="00A407CB">
      <w:pPr>
        <w:rPr>
          <w:rStyle w:val="Emphasis"/>
          <w:rFonts w:ascii="Arial" w:hAnsi="Arial" w:cs="Arial"/>
          <w:i w:val="0"/>
          <w:color w:val="222222"/>
          <w:sz w:val="16"/>
          <w:szCs w:val="16"/>
          <w:shd w:val="clear" w:color="auto" w:fill="FFFFFF"/>
          <w:lang w:val="en-US"/>
        </w:rPr>
      </w:pPr>
      <w:r w:rsidRPr="00A407CB">
        <w:rPr>
          <w:rFonts w:ascii="Consolas" w:hAnsi="Consolas" w:cs="Consolas"/>
          <w:color w:val="000000"/>
          <w:sz w:val="16"/>
          <w:szCs w:val="16"/>
          <w:lang w:val="en-US"/>
        </w:rPr>
        <w:t xml:space="preserve">            Object... </w:t>
      </w:r>
      <w:proofErr w:type="spellStart"/>
      <w:r w:rsidRPr="00A407CB">
        <w:rPr>
          <w:rFonts w:ascii="Consolas" w:hAnsi="Consolas" w:cs="Consolas"/>
          <w:color w:val="6A3E3E"/>
          <w:sz w:val="16"/>
          <w:szCs w:val="16"/>
          <w:lang w:val="en-US"/>
        </w:rPr>
        <w:t>args</w:t>
      </w:r>
      <w:proofErr w:type="spellEnd"/>
      <w:r w:rsidRPr="00A407CB">
        <w:rPr>
          <w:rFonts w:ascii="Consolas" w:hAnsi="Consolas" w:cs="Consolas"/>
          <w:color w:val="000000"/>
          <w:sz w:val="16"/>
          <w:szCs w:val="16"/>
          <w:lang w:val="en-US"/>
        </w:rPr>
        <w:t xml:space="preserve">) </w:t>
      </w:r>
      <w:r w:rsidRPr="00A407CB">
        <w:rPr>
          <w:rFonts w:ascii="Consolas" w:hAnsi="Consolas" w:cs="Consolas"/>
          <w:b/>
          <w:bCs/>
          <w:color w:val="7F0055"/>
          <w:sz w:val="16"/>
          <w:szCs w:val="16"/>
          <w:lang w:val="en-US"/>
        </w:rPr>
        <w:t>throws</w:t>
      </w:r>
      <w:r w:rsidRPr="00A407CB">
        <w:rPr>
          <w:rFonts w:ascii="Consolas" w:hAnsi="Consolas" w:cs="Consolas"/>
          <w:color w:val="000000"/>
          <w:sz w:val="16"/>
          <w:szCs w:val="16"/>
          <w:lang w:val="en-US"/>
        </w:rPr>
        <w:t xml:space="preserve"> Exception;</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710B63" w:rsidRPr="00CC2AD2" w:rsidTr="00CE0F9A">
        <w:trPr>
          <w:tblHeader/>
        </w:trPr>
        <w:tc>
          <w:tcPr>
            <w:tcW w:w="3018" w:type="dxa"/>
            <w:tcBorders>
              <w:top w:val="single" w:sz="4" w:space="0" w:color="auto"/>
              <w:bottom w:val="single" w:sz="4" w:space="0" w:color="auto"/>
            </w:tcBorders>
            <w:shd w:val="clear" w:color="auto" w:fill="E0E0E0"/>
          </w:tcPr>
          <w:p w:rsidR="00710B63" w:rsidRPr="00CC2AD2" w:rsidRDefault="00710B63" w:rsidP="00710B63">
            <w:pPr>
              <w:pStyle w:val="TableHead"/>
              <w:rPr>
                <w:color w:val="0099FF"/>
                <w:sz w:val="18"/>
                <w:szCs w:val="18"/>
              </w:rPr>
            </w:pPr>
            <w:r>
              <w:rPr>
                <w:color w:val="0099FF"/>
                <w:sz w:val="18"/>
                <w:szCs w:val="18"/>
              </w:rPr>
              <w:t>Method argument</w:t>
            </w:r>
            <w:r w:rsidRPr="00CC2AD2">
              <w:rPr>
                <w:color w:val="0099FF"/>
                <w:sz w:val="18"/>
                <w:szCs w:val="18"/>
              </w:rPr>
              <w:t xml:space="preserve"> name</w:t>
            </w:r>
          </w:p>
        </w:tc>
        <w:tc>
          <w:tcPr>
            <w:tcW w:w="6446" w:type="dxa"/>
            <w:tcBorders>
              <w:top w:val="single" w:sz="4" w:space="0" w:color="auto"/>
              <w:bottom w:val="single" w:sz="4" w:space="0" w:color="auto"/>
            </w:tcBorders>
            <w:shd w:val="clear" w:color="auto" w:fill="E0E0E0"/>
          </w:tcPr>
          <w:p w:rsidR="00710B63" w:rsidRPr="00CC2AD2" w:rsidRDefault="00710B63" w:rsidP="00CE0F9A">
            <w:pPr>
              <w:pStyle w:val="TableHead"/>
              <w:rPr>
                <w:color w:val="0099FF"/>
                <w:sz w:val="18"/>
                <w:szCs w:val="18"/>
              </w:rPr>
            </w:pPr>
            <w:r w:rsidRPr="00CC2AD2">
              <w:rPr>
                <w:color w:val="0099FF"/>
                <w:sz w:val="18"/>
                <w:szCs w:val="18"/>
              </w:rPr>
              <w:t>Description</w:t>
            </w:r>
          </w:p>
        </w:tc>
      </w:tr>
      <w:tr w:rsidR="00710B63" w:rsidRPr="00710B63" w:rsidTr="00CE0F9A">
        <w:tc>
          <w:tcPr>
            <w:tcW w:w="3018" w:type="dxa"/>
            <w:tcBorders>
              <w:top w:val="single" w:sz="4" w:space="0" w:color="auto"/>
              <w:bottom w:val="single" w:sz="4" w:space="0" w:color="808080"/>
            </w:tcBorders>
          </w:tcPr>
          <w:p w:rsidR="00710B63" w:rsidRPr="00CC2AD2" w:rsidRDefault="00710B63" w:rsidP="00710B63">
            <w:pPr>
              <w:pStyle w:val="Tabletext"/>
              <w:rPr>
                <w:color w:val="0099FF"/>
                <w:sz w:val="18"/>
                <w:szCs w:val="18"/>
              </w:rPr>
            </w:pPr>
            <w:r>
              <w:rPr>
                <w:color w:val="0099FF"/>
                <w:sz w:val="18"/>
                <w:szCs w:val="18"/>
              </w:rPr>
              <w:t>execution</w:t>
            </w:r>
          </w:p>
        </w:tc>
        <w:tc>
          <w:tcPr>
            <w:tcW w:w="6446" w:type="dxa"/>
            <w:tcBorders>
              <w:top w:val="single" w:sz="4" w:space="0" w:color="auto"/>
              <w:bottom w:val="single" w:sz="4" w:space="0" w:color="808080"/>
            </w:tcBorders>
          </w:tcPr>
          <w:p w:rsidR="00710B63" w:rsidRPr="00CC2AD2" w:rsidRDefault="00710B63" w:rsidP="00710B63">
            <w:pPr>
              <w:pStyle w:val="Tabletext"/>
              <w:rPr>
                <w:color w:val="0099FF"/>
                <w:sz w:val="18"/>
                <w:szCs w:val="18"/>
              </w:rPr>
            </w:pPr>
            <w:r>
              <w:rPr>
                <w:color w:val="0099FF"/>
                <w:sz w:val="18"/>
                <w:szCs w:val="18"/>
              </w:rPr>
              <w:t>Activiti execution</w:t>
            </w:r>
          </w:p>
        </w:tc>
      </w:tr>
      <w:tr w:rsidR="00710B63" w:rsidRPr="00D84EAA" w:rsidTr="00CE0F9A">
        <w:tc>
          <w:tcPr>
            <w:tcW w:w="3018" w:type="dxa"/>
            <w:tcBorders>
              <w:top w:val="single" w:sz="4" w:space="0" w:color="auto"/>
              <w:bottom w:val="single" w:sz="4" w:space="0" w:color="808080"/>
            </w:tcBorders>
          </w:tcPr>
          <w:p w:rsidR="00710B63" w:rsidRPr="00CC2AD2" w:rsidRDefault="00710B63" w:rsidP="00CE0F9A">
            <w:pPr>
              <w:pStyle w:val="Tabletext"/>
              <w:rPr>
                <w:color w:val="0099FF"/>
                <w:sz w:val="18"/>
                <w:szCs w:val="18"/>
              </w:rPr>
            </w:pPr>
            <w:r>
              <w:rPr>
                <w:color w:val="0099FF"/>
                <w:sz w:val="18"/>
                <w:szCs w:val="18"/>
              </w:rPr>
              <w:t>resource</w:t>
            </w:r>
          </w:p>
        </w:tc>
        <w:tc>
          <w:tcPr>
            <w:tcW w:w="6446" w:type="dxa"/>
            <w:tcBorders>
              <w:top w:val="single" w:sz="4" w:space="0" w:color="auto"/>
              <w:bottom w:val="single" w:sz="4" w:space="0" w:color="808080"/>
            </w:tcBorders>
          </w:tcPr>
          <w:p w:rsidR="00710B63" w:rsidRPr="00CC2AD2" w:rsidRDefault="00710B63" w:rsidP="00CE0F9A">
            <w:pPr>
              <w:pStyle w:val="Tabletext"/>
              <w:rPr>
                <w:color w:val="0099FF"/>
                <w:sz w:val="18"/>
                <w:szCs w:val="18"/>
              </w:rPr>
            </w:pPr>
            <w:r>
              <w:rPr>
                <w:color w:val="0099FF"/>
                <w:sz w:val="18"/>
                <w:szCs w:val="18"/>
              </w:rPr>
              <w:t>The name of OpenL Tablets resource in deployment</w:t>
            </w:r>
          </w:p>
        </w:tc>
      </w:tr>
      <w:tr w:rsidR="00710B63" w:rsidRPr="00D84EAA" w:rsidTr="00CE0F9A">
        <w:tc>
          <w:tcPr>
            <w:tcW w:w="3018"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proofErr w:type="spellStart"/>
            <w:r>
              <w:rPr>
                <w:color w:val="0099FF"/>
                <w:sz w:val="18"/>
                <w:szCs w:val="18"/>
              </w:rPr>
              <w:t>methodName</w:t>
            </w:r>
            <w:proofErr w:type="spellEnd"/>
          </w:p>
        </w:tc>
        <w:tc>
          <w:tcPr>
            <w:tcW w:w="6446"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r>
              <w:rPr>
                <w:color w:val="0099FF"/>
                <w:sz w:val="18"/>
                <w:szCs w:val="18"/>
              </w:rPr>
              <w:t>Rule method name from resource</w:t>
            </w:r>
          </w:p>
        </w:tc>
      </w:tr>
      <w:tr w:rsidR="00710B63" w:rsidRPr="00710B63" w:rsidTr="00CE0F9A">
        <w:tc>
          <w:tcPr>
            <w:tcW w:w="3018"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proofErr w:type="spellStart"/>
            <w:r>
              <w:rPr>
                <w:color w:val="0099FF"/>
                <w:sz w:val="18"/>
                <w:szCs w:val="18"/>
              </w:rPr>
              <w:t>args</w:t>
            </w:r>
            <w:proofErr w:type="spellEnd"/>
          </w:p>
        </w:tc>
        <w:tc>
          <w:tcPr>
            <w:tcW w:w="6446" w:type="dxa"/>
            <w:tcBorders>
              <w:top w:val="single" w:sz="4" w:space="0" w:color="808080"/>
              <w:bottom w:val="single" w:sz="4" w:space="0" w:color="808080"/>
            </w:tcBorders>
          </w:tcPr>
          <w:p w:rsidR="00710B63" w:rsidRPr="00CC2AD2" w:rsidRDefault="00710B63" w:rsidP="00CE0F9A">
            <w:pPr>
              <w:pStyle w:val="Tabletext"/>
              <w:rPr>
                <w:color w:val="0099FF"/>
                <w:sz w:val="18"/>
                <w:szCs w:val="18"/>
              </w:rPr>
            </w:pPr>
            <w:r>
              <w:rPr>
                <w:color w:val="0099FF"/>
                <w:sz w:val="18"/>
                <w:szCs w:val="18"/>
              </w:rPr>
              <w:t>Rule method arguments</w:t>
            </w:r>
          </w:p>
        </w:tc>
      </w:tr>
    </w:tbl>
    <w:p w:rsidR="00A407CB" w:rsidRDefault="00A407CB" w:rsidP="0021077C">
      <w:pPr>
        <w:rPr>
          <w:rStyle w:val="Emphasis"/>
          <w:rFonts w:ascii="Arial" w:hAnsi="Arial" w:cs="Arial"/>
          <w:i w:val="0"/>
          <w:color w:val="222222"/>
          <w:shd w:val="clear" w:color="auto" w:fill="FFFFFF"/>
          <w:lang w:val="en-US"/>
        </w:rPr>
      </w:pPr>
    </w:p>
    <w:p w:rsidR="00806770" w:rsidRDefault="00806770" w:rsidP="0021077C">
      <w:pPr>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 xml:space="preserve">This method returns </w:t>
      </w:r>
      <w:proofErr w:type="spellStart"/>
      <w:r w:rsidRPr="00806770">
        <w:rPr>
          <w:rFonts w:ascii="Consolas" w:hAnsi="Consolas" w:cs="Consolas"/>
          <w:color w:val="000000"/>
          <w:sz w:val="20"/>
          <w:szCs w:val="20"/>
          <w:lang w:val="en-US"/>
        </w:rPr>
        <w:t>org.openl.rules.activiti.spring.result</w:t>
      </w:r>
      <w:r>
        <w:rPr>
          <w:rFonts w:ascii="Consolas" w:hAnsi="Consolas" w:cs="Consolas"/>
          <w:color w:val="000000"/>
          <w:sz w:val="20"/>
          <w:szCs w:val="20"/>
          <w:lang w:val="en-US"/>
        </w:rPr>
        <w:t>.</w:t>
      </w:r>
      <w:r w:rsidRPr="00806770">
        <w:rPr>
          <w:rFonts w:ascii="Consolas" w:hAnsi="Consolas" w:cs="Consolas"/>
          <w:iCs/>
          <w:color w:val="000000"/>
          <w:sz w:val="20"/>
          <w:szCs w:val="20"/>
          <w:lang w:val="en-US"/>
        </w:rPr>
        <w:t>ResultValue</w:t>
      </w:r>
      <w:proofErr w:type="spellEnd"/>
      <w:r>
        <w:rPr>
          <w:rStyle w:val="Emphasis"/>
          <w:rFonts w:ascii="Arial" w:hAnsi="Arial" w:cs="Arial"/>
          <w:i w:val="0"/>
          <w:color w:val="222222"/>
          <w:shd w:val="clear" w:color="auto" w:fill="FFFFFF"/>
          <w:lang w:val="en-US"/>
        </w:rPr>
        <w:t xml:space="preserve"> class. This class was designed for easy to use invocation result from UEL in Activiti process definit</w:t>
      </w:r>
      <w:r w:rsidR="00DD05FB">
        <w:rPr>
          <w:rStyle w:val="Emphasis"/>
          <w:rFonts w:ascii="Arial" w:hAnsi="Arial" w:cs="Arial"/>
          <w:i w:val="0"/>
          <w:color w:val="222222"/>
          <w:shd w:val="clear" w:color="auto" w:fill="FFFFFF"/>
          <w:lang w:val="en-US"/>
        </w:rPr>
        <w:t>i</w:t>
      </w:r>
      <w:r>
        <w:rPr>
          <w:rStyle w:val="Emphasis"/>
          <w:rFonts w:ascii="Arial" w:hAnsi="Arial" w:cs="Arial"/>
          <w:i w:val="0"/>
          <w:color w:val="222222"/>
          <w:shd w:val="clear" w:color="auto" w:fill="FFFFFF"/>
          <w:lang w:val="en-US"/>
        </w:rPr>
        <w:t>on. The result easy can be casted to different type by following methods:</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806770" w:rsidRPr="00CC2AD2" w:rsidTr="00CE0F9A">
        <w:trPr>
          <w:tblHeader/>
        </w:trPr>
        <w:tc>
          <w:tcPr>
            <w:tcW w:w="3018" w:type="dxa"/>
            <w:tcBorders>
              <w:top w:val="single" w:sz="4" w:space="0" w:color="auto"/>
              <w:bottom w:val="single" w:sz="4" w:space="0" w:color="auto"/>
            </w:tcBorders>
            <w:shd w:val="clear" w:color="auto" w:fill="E0E0E0"/>
          </w:tcPr>
          <w:p w:rsidR="00806770" w:rsidRPr="00CC2AD2" w:rsidRDefault="00806770" w:rsidP="00806770">
            <w:pPr>
              <w:pStyle w:val="TableHead"/>
              <w:rPr>
                <w:color w:val="0099FF"/>
                <w:sz w:val="18"/>
                <w:szCs w:val="18"/>
              </w:rPr>
            </w:pPr>
            <w:r>
              <w:rPr>
                <w:color w:val="0099FF"/>
                <w:sz w:val="18"/>
                <w:szCs w:val="18"/>
              </w:rPr>
              <w:t xml:space="preserve">Method </w:t>
            </w:r>
            <w:r w:rsidRPr="00CC2AD2">
              <w:rPr>
                <w:color w:val="0099FF"/>
                <w:sz w:val="18"/>
                <w:szCs w:val="18"/>
              </w:rPr>
              <w:t>name</w:t>
            </w:r>
          </w:p>
        </w:tc>
        <w:tc>
          <w:tcPr>
            <w:tcW w:w="6446" w:type="dxa"/>
            <w:tcBorders>
              <w:top w:val="single" w:sz="4" w:space="0" w:color="auto"/>
              <w:bottom w:val="single" w:sz="4" w:space="0" w:color="auto"/>
            </w:tcBorders>
            <w:shd w:val="clear" w:color="auto" w:fill="E0E0E0"/>
          </w:tcPr>
          <w:p w:rsidR="00806770" w:rsidRPr="00CC2AD2" w:rsidRDefault="00806770" w:rsidP="00CE0F9A">
            <w:pPr>
              <w:pStyle w:val="TableHead"/>
              <w:rPr>
                <w:color w:val="0099FF"/>
                <w:sz w:val="18"/>
                <w:szCs w:val="18"/>
              </w:rPr>
            </w:pPr>
            <w:r w:rsidRPr="00CC2AD2">
              <w:rPr>
                <w:color w:val="0099FF"/>
                <w:sz w:val="18"/>
                <w:szCs w:val="18"/>
              </w:rPr>
              <w:t>Description</w:t>
            </w:r>
          </w:p>
        </w:tc>
      </w:tr>
      <w:tr w:rsidR="00806770" w:rsidRPr="00D84EAA" w:rsidTr="00CE0F9A">
        <w:tc>
          <w:tcPr>
            <w:tcW w:w="3018" w:type="dxa"/>
            <w:tcBorders>
              <w:top w:val="single" w:sz="4" w:space="0" w:color="auto"/>
              <w:bottom w:val="single" w:sz="4" w:space="0" w:color="808080"/>
            </w:tcBorders>
          </w:tcPr>
          <w:p w:rsidR="00806770" w:rsidRPr="00CC2AD2" w:rsidRDefault="00053A78" w:rsidP="00CE0F9A">
            <w:pPr>
              <w:pStyle w:val="Tabletext"/>
              <w:rPr>
                <w:color w:val="0099FF"/>
                <w:sz w:val="18"/>
                <w:szCs w:val="18"/>
              </w:rPr>
            </w:pPr>
            <w:proofErr w:type="spellStart"/>
            <w:r>
              <w:rPr>
                <w:color w:val="0099FF"/>
                <w:sz w:val="18"/>
                <w:szCs w:val="18"/>
              </w:rPr>
              <w:t>asByte</w:t>
            </w:r>
            <w:proofErr w:type="spellEnd"/>
            <w:r>
              <w:rPr>
                <w:color w:val="0099FF"/>
                <w:sz w:val="18"/>
                <w:szCs w:val="18"/>
              </w:rPr>
              <w:t>()</w:t>
            </w:r>
            <w:r w:rsidR="00E92734">
              <w:rPr>
                <w:color w:val="0099FF"/>
                <w:sz w:val="18"/>
                <w:szCs w:val="18"/>
              </w:rPr>
              <w:t xml:space="preserve">,  </w:t>
            </w:r>
            <w:proofErr w:type="spellStart"/>
            <w:r w:rsidR="00E92734">
              <w:rPr>
                <w:color w:val="0099FF"/>
                <w:sz w:val="18"/>
                <w:szCs w:val="18"/>
              </w:rPr>
              <w:t>asInt</w:t>
            </w:r>
            <w:proofErr w:type="spellEnd"/>
            <w:r w:rsidR="00E92734">
              <w:rPr>
                <w:color w:val="0099FF"/>
                <w:sz w:val="18"/>
                <w:szCs w:val="18"/>
              </w:rPr>
              <w:t xml:space="preserve">(),  </w:t>
            </w:r>
            <w:proofErr w:type="spellStart"/>
            <w:r w:rsidR="00E92734">
              <w:rPr>
                <w:color w:val="0099FF"/>
                <w:sz w:val="18"/>
                <w:szCs w:val="18"/>
              </w:rPr>
              <w:t>asLong</w:t>
            </w:r>
            <w:proofErr w:type="spellEnd"/>
            <w:r w:rsidR="00E92734">
              <w:rPr>
                <w:color w:val="0099FF"/>
                <w:sz w:val="18"/>
                <w:szCs w:val="18"/>
              </w:rPr>
              <w:t xml:space="preserve">(), </w:t>
            </w:r>
            <w:proofErr w:type="spellStart"/>
            <w:r w:rsidR="00E92734">
              <w:rPr>
                <w:color w:val="0099FF"/>
                <w:sz w:val="18"/>
                <w:szCs w:val="18"/>
              </w:rPr>
              <w:t>asDouble</w:t>
            </w:r>
            <w:proofErr w:type="spellEnd"/>
            <w:r w:rsidR="00E92734">
              <w:rPr>
                <w:color w:val="0099FF"/>
                <w:sz w:val="18"/>
                <w:szCs w:val="18"/>
              </w:rPr>
              <w:t xml:space="preserve">(), </w:t>
            </w:r>
            <w:proofErr w:type="spellStart"/>
            <w:r w:rsidR="00E92734">
              <w:rPr>
                <w:color w:val="0099FF"/>
                <w:sz w:val="18"/>
                <w:szCs w:val="18"/>
              </w:rPr>
              <w:t>asFloat</w:t>
            </w:r>
            <w:proofErr w:type="spellEnd"/>
            <w:r w:rsidR="00E92734">
              <w:rPr>
                <w:color w:val="0099FF"/>
                <w:sz w:val="18"/>
                <w:szCs w:val="18"/>
              </w:rPr>
              <w:t xml:space="preserve">(), </w:t>
            </w:r>
            <w:proofErr w:type="spellStart"/>
            <w:r w:rsidR="00E92734">
              <w:rPr>
                <w:color w:val="0099FF"/>
                <w:sz w:val="18"/>
                <w:szCs w:val="18"/>
              </w:rPr>
              <w:t>asString</w:t>
            </w:r>
            <w:proofErr w:type="spellEnd"/>
            <w:r w:rsidR="00E92734">
              <w:rPr>
                <w:color w:val="0099FF"/>
                <w:sz w:val="18"/>
                <w:szCs w:val="18"/>
              </w:rPr>
              <w:t xml:space="preserve">(), </w:t>
            </w:r>
            <w:proofErr w:type="spellStart"/>
            <w:r w:rsidR="00E92734">
              <w:rPr>
                <w:color w:val="0099FF"/>
                <w:sz w:val="18"/>
                <w:szCs w:val="18"/>
              </w:rPr>
              <w:t>asBoolean</w:t>
            </w:r>
            <w:proofErr w:type="spellEnd"/>
            <w:r w:rsidR="00E92734">
              <w:rPr>
                <w:color w:val="0099FF"/>
                <w:sz w:val="18"/>
                <w:szCs w:val="18"/>
              </w:rPr>
              <w:t>()</w:t>
            </w:r>
          </w:p>
        </w:tc>
        <w:tc>
          <w:tcPr>
            <w:tcW w:w="6446" w:type="dxa"/>
            <w:tcBorders>
              <w:top w:val="single" w:sz="4" w:space="0" w:color="auto"/>
              <w:bottom w:val="single" w:sz="4" w:space="0" w:color="808080"/>
            </w:tcBorders>
          </w:tcPr>
          <w:p w:rsidR="00806770" w:rsidRPr="00CC2AD2" w:rsidRDefault="00E92734" w:rsidP="00E92734">
            <w:pPr>
              <w:pStyle w:val="Tabletext"/>
              <w:rPr>
                <w:color w:val="0099FF"/>
                <w:sz w:val="18"/>
                <w:szCs w:val="18"/>
              </w:rPr>
            </w:pPr>
            <w:r>
              <w:rPr>
                <w:color w:val="0099FF"/>
                <w:sz w:val="18"/>
                <w:szCs w:val="18"/>
              </w:rPr>
              <w:t xml:space="preserve">Converts </w:t>
            </w:r>
            <w:proofErr w:type="spellStart"/>
            <w:r>
              <w:rPr>
                <w:color w:val="0099FF"/>
                <w:sz w:val="18"/>
                <w:szCs w:val="18"/>
              </w:rPr>
              <w:t>ResultValue</w:t>
            </w:r>
            <w:proofErr w:type="spellEnd"/>
            <w:r>
              <w:rPr>
                <w:color w:val="0099FF"/>
                <w:sz w:val="18"/>
                <w:szCs w:val="18"/>
              </w:rPr>
              <w:t xml:space="preserve"> to the new </w:t>
            </w:r>
            <w:proofErr w:type="spellStart"/>
            <w:r>
              <w:rPr>
                <w:color w:val="0099FF"/>
                <w:sz w:val="18"/>
                <w:szCs w:val="18"/>
              </w:rPr>
              <w:t>ResultValue</w:t>
            </w:r>
            <w:proofErr w:type="spellEnd"/>
            <w:r>
              <w:rPr>
                <w:color w:val="0099FF"/>
                <w:sz w:val="18"/>
                <w:szCs w:val="18"/>
              </w:rPr>
              <w:t xml:space="preserve"> that store result as Byte, Integer, Long, Float, Double, String or Boolean value</w:t>
            </w:r>
          </w:p>
        </w:tc>
      </w:tr>
      <w:tr w:rsidR="00E92734" w:rsidRPr="00D84EAA" w:rsidTr="00CE0F9A">
        <w:tc>
          <w:tcPr>
            <w:tcW w:w="3018" w:type="dxa"/>
            <w:tcBorders>
              <w:top w:val="single" w:sz="4" w:space="0" w:color="auto"/>
              <w:bottom w:val="single" w:sz="4" w:space="0" w:color="808080"/>
            </w:tcBorders>
          </w:tcPr>
          <w:p w:rsidR="00E92734" w:rsidRPr="00CC2AD2" w:rsidRDefault="00E92734" w:rsidP="00E92734">
            <w:pPr>
              <w:pStyle w:val="Tabletext"/>
              <w:rPr>
                <w:color w:val="0099FF"/>
                <w:sz w:val="18"/>
                <w:szCs w:val="18"/>
              </w:rPr>
            </w:pPr>
            <w:proofErr w:type="spellStart"/>
            <w:r>
              <w:rPr>
                <w:color w:val="0099FF"/>
                <w:sz w:val="18"/>
                <w:szCs w:val="18"/>
              </w:rPr>
              <w:t>toByte</w:t>
            </w:r>
            <w:proofErr w:type="spellEnd"/>
            <w:r>
              <w:rPr>
                <w:color w:val="0099FF"/>
                <w:sz w:val="18"/>
                <w:szCs w:val="18"/>
              </w:rPr>
              <w:t xml:space="preserve">(),  </w:t>
            </w:r>
            <w:proofErr w:type="spellStart"/>
            <w:r>
              <w:rPr>
                <w:color w:val="0099FF"/>
                <w:sz w:val="18"/>
                <w:szCs w:val="18"/>
              </w:rPr>
              <w:t>toInt</w:t>
            </w:r>
            <w:proofErr w:type="spellEnd"/>
            <w:r>
              <w:rPr>
                <w:color w:val="0099FF"/>
                <w:sz w:val="18"/>
                <w:szCs w:val="18"/>
              </w:rPr>
              <w:t xml:space="preserve">(),  </w:t>
            </w:r>
            <w:proofErr w:type="spellStart"/>
            <w:r>
              <w:rPr>
                <w:color w:val="0099FF"/>
                <w:sz w:val="18"/>
                <w:szCs w:val="18"/>
              </w:rPr>
              <w:t>toLong</w:t>
            </w:r>
            <w:proofErr w:type="spellEnd"/>
            <w:r>
              <w:rPr>
                <w:color w:val="0099FF"/>
                <w:sz w:val="18"/>
                <w:szCs w:val="18"/>
              </w:rPr>
              <w:t xml:space="preserve">(), </w:t>
            </w:r>
            <w:proofErr w:type="spellStart"/>
            <w:r>
              <w:rPr>
                <w:color w:val="0099FF"/>
                <w:sz w:val="18"/>
                <w:szCs w:val="18"/>
              </w:rPr>
              <w:t>toDouble</w:t>
            </w:r>
            <w:proofErr w:type="spellEnd"/>
            <w:r>
              <w:rPr>
                <w:color w:val="0099FF"/>
                <w:sz w:val="18"/>
                <w:szCs w:val="18"/>
              </w:rPr>
              <w:t xml:space="preserve">(), </w:t>
            </w:r>
            <w:proofErr w:type="spellStart"/>
            <w:r>
              <w:rPr>
                <w:color w:val="0099FF"/>
                <w:sz w:val="18"/>
                <w:szCs w:val="18"/>
              </w:rPr>
              <w:t>toFloat</w:t>
            </w:r>
            <w:proofErr w:type="spellEnd"/>
            <w:r>
              <w:rPr>
                <w:color w:val="0099FF"/>
                <w:sz w:val="18"/>
                <w:szCs w:val="18"/>
              </w:rPr>
              <w:t xml:space="preserve">(), </w:t>
            </w:r>
            <w:proofErr w:type="spellStart"/>
            <w:r>
              <w:rPr>
                <w:color w:val="0099FF"/>
                <w:sz w:val="18"/>
                <w:szCs w:val="18"/>
              </w:rPr>
              <w:t>toString</w:t>
            </w:r>
            <w:proofErr w:type="spellEnd"/>
            <w:r>
              <w:rPr>
                <w:color w:val="0099FF"/>
                <w:sz w:val="18"/>
                <w:szCs w:val="18"/>
              </w:rPr>
              <w:t xml:space="preserve">(), </w:t>
            </w:r>
            <w:proofErr w:type="spellStart"/>
            <w:r>
              <w:rPr>
                <w:color w:val="0099FF"/>
                <w:sz w:val="18"/>
                <w:szCs w:val="18"/>
              </w:rPr>
              <w:t>toBoolean</w:t>
            </w:r>
            <w:proofErr w:type="spellEnd"/>
            <w:r>
              <w:rPr>
                <w:color w:val="0099FF"/>
                <w:sz w:val="18"/>
                <w:szCs w:val="18"/>
              </w:rPr>
              <w:t>()</w:t>
            </w:r>
          </w:p>
        </w:tc>
        <w:tc>
          <w:tcPr>
            <w:tcW w:w="6446" w:type="dxa"/>
            <w:tcBorders>
              <w:top w:val="single" w:sz="4" w:space="0" w:color="auto"/>
              <w:bottom w:val="single" w:sz="4" w:space="0" w:color="808080"/>
            </w:tcBorders>
          </w:tcPr>
          <w:p w:rsidR="00E92734" w:rsidRPr="00CC2AD2" w:rsidRDefault="00E92734" w:rsidP="00E92734">
            <w:pPr>
              <w:pStyle w:val="Tabletext"/>
              <w:rPr>
                <w:color w:val="0099FF"/>
                <w:sz w:val="18"/>
                <w:szCs w:val="18"/>
              </w:rPr>
            </w:pPr>
            <w:r>
              <w:rPr>
                <w:color w:val="0099FF"/>
                <w:sz w:val="18"/>
                <w:szCs w:val="18"/>
              </w:rPr>
              <w:t xml:space="preserve">Converts </w:t>
            </w:r>
            <w:proofErr w:type="spellStart"/>
            <w:r>
              <w:rPr>
                <w:color w:val="0099FF"/>
                <w:sz w:val="18"/>
                <w:szCs w:val="18"/>
              </w:rPr>
              <w:t>ResultValue</w:t>
            </w:r>
            <w:proofErr w:type="spellEnd"/>
            <w:r>
              <w:rPr>
                <w:color w:val="0099FF"/>
                <w:sz w:val="18"/>
                <w:szCs w:val="18"/>
              </w:rPr>
              <w:t xml:space="preserve"> to Byte, Integer, Long, Float, Double, String or Boolean value</w:t>
            </w:r>
          </w:p>
        </w:tc>
      </w:tr>
      <w:tr w:rsidR="00E92734" w:rsidRPr="00806770" w:rsidTr="00CE0F9A">
        <w:tc>
          <w:tcPr>
            <w:tcW w:w="3018" w:type="dxa"/>
            <w:tcBorders>
              <w:top w:val="single" w:sz="4" w:space="0" w:color="808080"/>
              <w:bottom w:val="single" w:sz="4" w:space="0" w:color="808080"/>
            </w:tcBorders>
          </w:tcPr>
          <w:p w:rsidR="00E92734" w:rsidRPr="00CC2AD2" w:rsidRDefault="005A07CC" w:rsidP="005A07CC">
            <w:pPr>
              <w:pStyle w:val="Tabletext"/>
              <w:rPr>
                <w:color w:val="0099FF"/>
                <w:sz w:val="18"/>
                <w:szCs w:val="18"/>
              </w:rPr>
            </w:pPr>
            <w:r>
              <w:rPr>
                <w:color w:val="0099FF"/>
                <w:sz w:val="18"/>
                <w:szCs w:val="18"/>
              </w:rPr>
              <w:t>value()</w:t>
            </w:r>
          </w:p>
        </w:tc>
        <w:tc>
          <w:tcPr>
            <w:tcW w:w="6446" w:type="dxa"/>
            <w:tcBorders>
              <w:top w:val="single" w:sz="4" w:space="0" w:color="808080"/>
              <w:bottom w:val="single" w:sz="4" w:space="0" w:color="808080"/>
            </w:tcBorders>
          </w:tcPr>
          <w:p w:rsidR="00E92734" w:rsidRPr="00CC2AD2" w:rsidRDefault="005A07CC" w:rsidP="00E92734">
            <w:pPr>
              <w:pStyle w:val="Tabletext"/>
              <w:rPr>
                <w:color w:val="0099FF"/>
                <w:sz w:val="18"/>
                <w:szCs w:val="18"/>
              </w:rPr>
            </w:pPr>
            <w:r>
              <w:rPr>
                <w:color w:val="0099FF"/>
                <w:sz w:val="18"/>
                <w:szCs w:val="18"/>
              </w:rPr>
              <w:t>Returns result value</w:t>
            </w:r>
          </w:p>
        </w:tc>
      </w:tr>
      <w:tr w:rsidR="00E92734" w:rsidRPr="00D84EAA" w:rsidTr="00CE0F9A">
        <w:tc>
          <w:tcPr>
            <w:tcW w:w="3018" w:type="dxa"/>
            <w:tcBorders>
              <w:top w:val="single" w:sz="4" w:space="0" w:color="808080"/>
              <w:bottom w:val="single" w:sz="4" w:space="0" w:color="808080"/>
            </w:tcBorders>
          </w:tcPr>
          <w:p w:rsidR="00E92734" w:rsidRDefault="005A07CC" w:rsidP="005A07CC">
            <w:pPr>
              <w:pStyle w:val="Tabletext"/>
              <w:rPr>
                <w:color w:val="0099FF"/>
                <w:sz w:val="18"/>
                <w:szCs w:val="18"/>
              </w:rPr>
            </w:pPr>
            <w:r>
              <w:rPr>
                <w:color w:val="0099FF"/>
                <w:sz w:val="18"/>
                <w:szCs w:val="18"/>
              </w:rPr>
              <w:t>set(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set(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xml:space="preserve">, </w:t>
            </w:r>
            <w:proofErr w:type="spellStart"/>
            <w:r>
              <w:rPr>
                <w:color w:val="0099FF"/>
                <w:sz w:val="18"/>
                <w:szCs w:val="18"/>
              </w:rPr>
              <w:t>boolean</w:t>
            </w:r>
            <w:proofErr w:type="spellEnd"/>
            <w:r>
              <w:rPr>
                <w:color w:val="0099FF"/>
                <w:sz w:val="18"/>
                <w:szCs w:val="18"/>
              </w:rPr>
              <w:t xml:space="preserve"> </w:t>
            </w:r>
            <w:proofErr w:type="spellStart"/>
            <w:r>
              <w:rPr>
                <w:color w:val="0099FF"/>
                <w:sz w:val="18"/>
                <w:szCs w:val="18"/>
              </w:rPr>
              <w:t>fetchAllVariables</w:t>
            </w:r>
            <w:proofErr w:type="spellEnd"/>
            <w:r>
              <w:rPr>
                <w:color w:val="0099FF"/>
                <w:sz w:val="18"/>
                <w:szCs w:val="18"/>
              </w:rPr>
              <w:t>),</w:t>
            </w:r>
          </w:p>
          <w:p w:rsidR="005A07CC" w:rsidRDefault="005A07CC" w:rsidP="005A07CC">
            <w:pPr>
              <w:pStyle w:val="Tabletext"/>
              <w:rPr>
                <w:color w:val="0099FF"/>
                <w:sz w:val="18"/>
                <w:szCs w:val="18"/>
              </w:rPr>
            </w:pPr>
            <w:proofErr w:type="spellStart"/>
            <w:r>
              <w:rPr>
                <w:color w:val="0099FF"/>
                <w:sz w:val="18"/>
                <w:szCs w:val="18"/>
              </w:rPr>
              <w:t>setLocal</w:t>
            </w:r>
            <w:proofErr w:type="spellEnd"/>
            <w:r>
              <w:rPr>
                <w:color w:val="0099FF"/>
                <w:sz w:val="18"/>
                <w:szCs w:val="18"/>
              </w:rPr>
              <w: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xml:space="preserve">),  </w:t>
            </w:r>
            <w:proofErr w:type="spellStart"/>
            <w:r>
              <w:rPr>
                <w:color w:val="0099FF"/>
                <w:sz w:val="18"/>
                <w:szCs w:val="18"/>
              </w:rPr>
              <w:t>setLocal</w:t>
            </w:r>
            <w:proofErr w:type="spellEnd"/>
            <w:r>
              <w:rPr>
                <w:color w:val="0099FF"/>
                <w:sz w:val="18"/>
                <w:szCs w:val="18"/>
              </w:rPr>
              <w:t>(</w:t>
            </w:r>
            <w:proofErr w:type="spellStart"/>
            <w:r>
              <w:rPr>
                <w:color w:val="0099FF"/>
                <w:sz w:val="18"/>
                <w:szCs w:val="18"/>
              </w:rPr>
              <w:t>DelegateExecution</w:t>
            </w:r>
            <w:proofErr w:type="spellEnd"/>
            <w:r>
              <w:rPr>
                <w:color w:val="0099FF"/>
                <w:sz w:val="18"/>
                <w:szCs w:val="18"/>
              </w:rPr>
              <w:t xml:space="preserve">, String </w:t>
            </w:r>
            <w:proofErr w:type="spellStart"/>
            <w:r>
              <w:rPr>
                <w:color w:val="0099FF"/>
                <w:sz w:val="18"/>
                <w:szCs w:val="18"/>
              </w:rPr>
              <w:t>variableName</w:t>
            </w:r>
            <w:proofErr w:type="spellEnd"/>
            <w:r>
              <w:rPr>
                <w:color w:val="0099FF"/>
                <w:sz w:val="18"/>
                <w:szCs w:val="18"/>
              </w:rPr>
              <w:t xml:space="preserve">, </w:t>
            </w:r>
            <w:proofErr w:type="spellStart"/>
            <w:r>
              <w:rPr>
                <w:color w:val="0099FF"/>
                <w:sz w:val="18"/>
                <w:szCs w:val="18"/>
              </w:rPr>
              <w:t>boolean</w:t>
            </w:r>
            <w:proofErr w:type="spellEnd"/>
            <w:r>
              <w:rPr>
                <w:color w:val="0099FF"/>
                <w:sz w:val="18"/>
                <w:szCs w:val="18"/>
              </w:rPr>
              <w:t xml:space="preserve"> </w:t>
            </w:r>
            <w:proofErr w:type="spellStart"/>
            <w:r>
              <w:rPr>
                <w:color w:val="0099FF"/>
                <w:sz w:val="18"/>
                <w:szCs w:val="18"/>
              </w:rPr>
              <w:t>fetchAllVariables</w:t>
            </w:r>
            <w:proofErr w:type="spellEnd"/>
            <w:r>
              <w:rPr>
                <w:color w:val="0099FF"/>
                <w:sz w:val="18"/>
                <w:szCs w:val="18"/>
              </w:rPr>
              <w:t>),</w:t>
            </w:r>
          </w:p>
          <w:p w:rsidR="005A07CC" w:rsidRPr="00CC2AD2" w:rsidRDefault="005A07CC" w:rsidP="005A07CC">
            <w:pPr>
              <w:pStyle w:val="Tabletext"/>
              <w:rPr>
                <w:color w:val="0099FF"/>
                <w:sz w:val="18"/>
                <w:szCs w:val="18"/>
              </w:rPr>
            </w:pPr>
          </w:p>
        </w:tc>
        <w:tc>
          <w:tcPr>
            <w:tcW w:w="6446" w:type="dxa"/>
            <w:tcBorders>
              <w:top w:val="single" w:sz="4" w:space="0" w:color="808080"/>
              <w:bottom w:val="single" w:sz="4" w:space="0" w:color="808080"/>
            </w:tcBorders>
          </w:tcPr>
          <w:p w:rsidR="00E92734" w:rsidRPr="00CC2AD2" w:rsidRDefault="005A07CC" w:rsidP="00582A53">
            <w:pPr>
              <w:pStyle w:val="Tabletext"/>
              <w:rPr>
                <w:color w:val="0099FF"/>
                <w:sz w:val="18"/>
                <w:szCs w:val="18"/>
              </w:rPr>
            </w:pPr>
            <w:r>
              <w:rPr>
                <w:color w:val="0099FF"/>
                <w:sz w:val="18"/>
                <w:szCs w:val="18"/>
              </w:rPr>
              <w:t>Set result value into exec</w:t>
            </w:r>
            <w:ins w:id="14" w:author="Elena Lisova" w:date="2016-02-15T17:01:00Z">
              <w:r w:rsidR="00AF7C72">
                <w:rPr>
                  <w:color w:val="0099FF"/>
                  <w:sz w:val="18"/>
                  <w:szCs w:val="18"/>
                </w:rPr>
                <w:t>u</w:t>
              </w:r>
            </w:ins>
            <w:r>
              <w:rPr>
                <w:color w:val="0099FF"/>
                <w:sz w:val="18"/>
                <w:szCs w:val="18"/>
              </w:rPr>
              <w:t xml:space="preserve">tion </w:t>
            </w:r>
            <w:del w:id="15" w:author="Elena Lisova" w:date="2016-02-15T17:15:00Z">
              <w:r w:rsidDel="00582A53">
                <w:rPr>
                  <w:color w:val="0099FF"/>
                  <w:sz w:val="18"/>
                  <w:szCs w:val="18"/>
                </w:rPr>
                <w:delText xml:space="preserve">with </w:delText>
              </w:r>
            </w:del>
            <w:ins w:id="16" w:author="Elena Lisova" w:date="2016-02-15T17:15:00Z">
              <w:r w:rsidR="00582A53">
                <w:rPr>
                  <w:color w:val="0099FF"/>
                  <w:sz w:val="18"/>
                  <w:szCs w:val="18"/>
                </w:rPr>
                <w:t>as</w:t>
              </w:r>
              <w:r w:rsidR="00582A53">
                <w:rPr>
                  <w:color w:val="0099FF"/>
                  <w:sz w:val="18"/>
                  <w:szCs w:val="18"/>
                </w:rPr>
                <w:t xml:space="preserve"> </w:t>
              </w:r>
            </w:ins>
            <w:r>
              <w:rPr>
                <w:color w:val="0099FF"/>
                <w:sz w:val="18"/>
                <w:szCs w:val="18"/>
              </w:rPr>
              <w:t>defined variable</w:t>
            </w:r>
            <w:del w:id="17" w:author="Elena Lisova" w:date="2016-02-15T17:15:00Z">
              <w:r w:rsidDel="00582A53">
                <w:rPr>
                  <w:color w:val="0099FF"/>
                  <w:sz w:val="18"/>
                  <w:szCs w:val="18"/>
                </w:rPr>
                <w:delText xml:space="preserve"> name</w:delText>
              </w:r>
            </w:del>
          </w:p>
        </w:tc>
      </w:tr>
    </w:tbl>
    <w:p w:rsidR="008F106B" w:rsidRDefault="008F106B" w:rsidP="007E6D6C">
      <w:pPr>
        <w:autoSpaceDE w:val="0"/>
        <w:autoSpaceDN w:val="0"/>
        <w:adjustRightInd w:val="0"/>
        <w:spacing w:after="0" w:line="240" w:lineRule="auto"/>
        <w:rPr>
          <w:rFonts w:ascii="Consolas" w:hAnsi="Consolas" w:cs="Consolas"/>
          <w:color w:val="008080"/>
          <w:sz w:val="16"/>
          <w:szCs w:val="16"/>
          <w:lang w:val="en-US"/>
        </w:rPr>
      </w:pPr>
    </w:p>
    <w:p w:rsidR="008F106B" w:rsidRDefault="008F106B" w:rsidP="008F106B">
      <w:pPr>
        <w:spacing w:after="0"/>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If OpenL Tablet rules were compiled with runtime context support feature, then you have to pass runtime context as first method argument. If you want to build runtime context automatically from Activiti context variables with the same names as runtime context properties, then use following method from</w:t>
      </w:r>
      <w:r w:rsidRPr="008F106B">
        <w:rPr>
          <w:rFonts w:ascii="Consolas" w:hAnsi="Consolas" w:cs="Consolas"/>
          <w:color w:val="000000"/>
          <w:sz w:val="20"/>
          <w:szCs w:val="20"/>
          <w:lang w:val="en-US"/>
        </w:rPr>
        <w:t xml:space="preserve"> </w:t>
      </w:r>
      <w:proofErr w:type="spellStart"/>
      <w:r w:rsidRPr="00172EB4">
        <w:rPr>
          <w:rFonts w:ascii="Consolas" w:hAnsi="Consolas" w:cs="Consolas"/>
          <w:color w:val="000000"/>
          <w:sz w:val="20"/>
          <w:szCs w:val="20"/>
          <w:lang w:val="en-US"/>
        </w:rPr>
        <w:t>openLRules</w:t>
      </w:r>
      <w:proofErr w:type="spellEnd"/>
      <w:r>
        <w:rPr>
          <w:rFonts w:ascii="Consolas" w:hAnsi="Consolas" w:cs="Consolas"/>
          <w:color w:val="000000"/>
          <w:sz w:val="20"/>
          <w:szCs w:val="20"/>
          <w:lang w:val="en-US"/>
        </w:rPr>
        <w:t xml:space="preserve"> </w:t>
      </w:r>
      <w:r>
        <w:rPr>
          <w:rStyle w:val="Emphasis"/>
          <w:rFonts w:ascii="Arial" w:hAnsi="Arial" w:cs="Arial"/>
          <w:i w:val="0"/>
          <w:color w:val="222222"/>
          <w:shd w:val="clear" w:color="auto" w:fill="FFFFFF"/>
          <w:lang w:val="en-US"/>
        </w:rPr>
        <w:t>bean:</w:t>
      </w:r>
    </w:p>
    <w:p w:rsidR="008F106B" w:rsidRDefault="008F106B" w:rsidP="008F106B">
      <w:pPr>
        <w:spacing w:after="0"/>
        <w:rPr>
          <w:rFonts w:ascii="Consolas" w:hAnsi="Consolas" w:cs="Consolas"/>
          <w:color w:val="000000"/>
          <w:sz w:val="16"/>
          <w:szCs w:val="16"/>
          <w:lang w:val="en-US"/>
        </w:rPr>
      </w:pPr>
      <w:proofErr w:type="gramStart"/>
      <w:r w:rsidRPr="008F106B">
        <w:rPr>
          <w:rFonts w:ascii="Consolas" w:hAnsi="Consolas" w:cs="Consolas"/>
          <w:b/>
          <w:bCs/>
          <w:color w:val="7F0055"/>
          <w:sz w:val="16"/>
          <w:szCs w:val="16"/>
          <w:lang w:val="en-US"/>
        </w:rPr>
        <w:t>protected</w:t>
      </w:r>
      <w:proofErr w:type="gramEnd"/>
      <w:r w:rsidRPr="008F106B">
        <w:rPr>
          <w:rFonts w:ascii="Consolas" w:hAnsi="Consolas" w:cs="Consolas"/>
          <w:color w:val="000000"/>
          <w:sz w:val="16"/>
          <w:szCs w:val="16"/>
          <w:lang w:val="en-US"/>
        </w:rPr>
        <w:t xml:space="preserve"> </w:t>
      </w:r>
      <w:proofErr w:type="spellStart"/>
      <w:r w:rsidRPr="008F106B">
        <w:rPr>
          <w:rFonts w:ascii="Consolas" w:hAnsi="Consolas" w:cs="Consolas"/>
          <w:color w:val="000000"/>
          <w:sz w:val="16"/>
          <w:szCs w:val="16"/>
          <w:lang w:val="en-US"/>
        </w:rPr>
        <w:t>IRulesRuntimeContext</w:t>
      </w:r>
      <w:proofErr w:type="spellEnd"/>
      <w:r w:rsidRPr="008F106B">
        <w:rPr>
          <w:rFonts w:ascii="Consolas" w:hAnsi="Consolas" w:cs="Consolas"/>
          <w:color w:val="000000"/>
          <w:sz w:val="16"/>
          <w:szCs w:val="16"/>
          <w:lang w:val="en-US"/>
        </w:rPr>
        <w:t xml:space="preserve"> </w:t>
      </w:r>
      <w:proofErr w:type="spellStart"/>
      <w:r w:rsidRPr="008F106B">
        <w:rPr>
          <w:rFonts w:ascii="Consolas" w:hAnsi="Consolas" w:cs="Consolas"/>
          <w:color w:val="000000"/>
          <w:sz w:val="16"/>
          <w:szCs w:val="16"/>
          <w:lang w:val="en-US"/>
        </w:rPr>
        <w:t>buildRuntimeContext</w:t>
      </w:r>
      <w:proofErr w:type="spellEnd"/>
      <w:r w:rsidRPr="008F106B">
        <w:rPr>
          <w:rFonts w:ascii="Consolas" w:hAnsi="Consolas" w:cs="Consolas"/>
          <w:color w:val="000000"/>
          <w:sz w:val="16"/>
          <w:szCs w:val="16"/>
          <w:lang w:val="en-US"/>
        </w:rPr>
        <w:t>(</w:t>
      </w:r>
      <w:proofErr w:type="spellStart"/>
      <w:r w:rsidRPr="008F106B">
        <w:rPr>
          <w:rFonts w:ascii="Consolas" w:hAnsi="Consolas" w:cs="Consolas"/>
          <w:color w:val="000000"/>
          <w:sz w:val="16"/>
          <w:szCs w:val="16"/>
          <w:lang w:val="en-US"/>
        </w:rPr>
        <w:t>DelegateExecution</w:t>
      </w:r>
      <w:proofErr w:type="spellEnd"/>
      <w:r w:rsidRPr="008F106B">
        <w:rPr>
          <w:rFonts w:ascii="Consolas" w:hAnsi="Consolas" w:cs="Consolas"/>
          <w:color w:val="000000"/>
          <w:sz w:val="16"/>
          <w:szCs w:val="16"/>
          <w:lang w:val="en-US"/>
        </w:rPr>
        <w:t xml:space="preserve"> </w:t>
      </w:r>
      <w:r w:rsidRPr="008F106B">
        <w:rPr>
          <w:rFonts w:ascii="Consolas" w:hAnsi="Consolas" w:cs="Consolas"/>
          <w:color w:val="6A3E3E"/>
          <w:sz w:val="16"/>
          <w:szCs w:val="16"/>
          <w:lang w:val="en-US"/>
        </w:rPr>
        <w:t>execution</w:t>
      </w:r>
      <w:r w:rsidRPr="008F106B">
        <w:rPr>
          <w:rFonts w:ascii="Consolas" w:hAnsi="Consolas" w:cs="Consolas"/>
          <w:color w:val="000000"/>
          <w:sz w:val="16"/>
          <w:szCs w:val="16"/>
          <w:lang w:val="en-US"/>
        </w:rPr>
        <w:t>)</w:t>
      </w:r>
      <w:r>
        <w:rPr>
          <w:rFonts w:ascii="Consolas" w:hAnsi="Consolas" w:cs="Consolas"/>
          <w:color w:val="000000"/>
          <w:sz w:val="16"/>
          <w:szCs w:val="16"/>
          <w:lang w:val="en-US"/>
        </w:rPr>
        <w:t>;</w:t>
      </w:r>
    </w:p>
    <w:p w:rsidR="008F106B" w:rsidRDefault="008F106B" w:rsidP="008F106B">
      <w:pPr>
        <w:spacing w:after="0"/>
        <w:rPr>
          <w:rFonts w:ascii="Consolas" w:hAnsi="Consolas" w:cs="Consolas"/>
          <w:color w:val="000000"/>
          <w:sz w:val="16"/>
          <w:szCs w:val="16"/>
          <w:lang w:val="en-US"/>
        </w:rPr>
      </w:pPr>
    </w:p>
    <w:p w:rsidR="008F106B" w:rsidRDefault="008F106B" w:rsidP="008F106B">
      <w:pPr>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 xml:space="preserve">See following example of using </w:t>
      </w:r>
      <w:proofErr w:type="spellStart"/>
      <w:r w:rsidRPr="00172EB4">
        <w:rPr>
          <w:rFonts w:ascii="Consolas" w:hAnsi="Consolas" w:cs="Consolas"/>
          <w:color w:val="000000"/>
          <w:sz w:val="20"/>
          <w:szCs w:val="20"/>
          <w:lang w:val="en-US"/>
        </w:rPr>
        <w:t>openLRules</w:t>
      </w:r>
      <w:proofErr w:type="spellEnd"/>
      <w:r>
        <w:rPr>
          <w:rStyle w:val="Emphasis"/>
          <w:rFonts w:ascii="Arial" w:hAnsi="Arial" w:cs="Arial"/>
          <w:i w:val="0"/>
          <w:color w:val="222222"/>
          <w:shd w:val="clear" w:color="auto" w:fill="FFFFFF"/>
          <w:lang w:val="en-US"/>
        </w:rPr>
        <w:t xml:space="preserve"> bean:</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highlight w:val="lightGray"/>
          <w:lang w:val="en-US"/>
        </w:rPr>
        <w:t>sequenceFlow</w:t>
      </w:r>
      <w:proofErr w:type="spellEnd"/>
      <w:r w:rsidRPr="00EC74D2">
        <w:rPr>
          <w:rFonts w:ascii="Consolas" w:hAnsi="Consolas" w:cs="Consolas"/>
          <w:sz w:val="16"/>
          <w:szCs w:val="16"/>
          <w:lang w:val="en-US"/>
        </w:rPr>
        <w:t xml:space="preserve"> </w:t>
      </w:r>
      <w:r w:rsidRPr="00EC74D2">
        <w:rPr>
          <w:rFonts w:ascii="Consolas" w:hAnsi="Consolas" w:cs="Consolas"/>
          <w:color w:val="7F007F"/>
          <w:sz w:val="16"/>
          <w:szCs w:val="16"/>
          <w:lang w:val="en-US"/>
        </w:rPr>
        <w:t>id</w:t>
      </w:r>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'flow2'</w:t>
      </w:r>
      <w:r w:rsidRPr="00EC74D2">
        <w:rPr>
          <w:rFonts w:ascii="Consolas" w:hAnsi="Consolas" w:cs="Consolas"/>
          <w:sz w:val="16"/>
          <w:szCs w:val="16"/>
          <w:lang w:val="en-US"/>
        </w:rPr>
        <w:t xml:space="preserve"> </w:t>
      </w:r>
      <w:proofErr w:type="spellStart"/>
      <w:r w:rsidRPr="00EC74D2">
        <w:rPr>
          <w:rFonts w:ascii="Consolas" w:hAnsi="Consolas" w:cs="Consolas"/>
          <w:color w:val="7F007F"/>
          <w:sz w:val="16"/>
          <w:szCs w:val="16"/>
          <w:lang w:val="en-US"/>
        </w:rPr>
        <w:t>sourceRef</w:t>
      </w:r>
      <w:proofErr w:type="spellEnd"/>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w:t>
      </w:r>
      <w:proofErr w:type="spellStart"/>
      <w:r w:rsidRPr="00EC74D2">
        <w:rPr>
          <w:rFonts w:ascii="Consolas" w:hAnsi="Consolas" w:cs="Consolas"/>
          <w:i/>
          <w:iCs/>
          <w:color w:val="2A00FF"/>
          <w:sz w:val="16"/>
          <w:szCs w:val="16"/>
          <w:lang w:val="en-US"/>
        </w:rPr>
        <w:t>theStart</w:t>
      </w:r>
      <w:proofErr w:type="spellEnd"/>
      <w:r w:rsidRPr="00EC74D2">
        <w:rPr>
          <w:rFonts w:ascii="Consolas" w:hAnsi="Consolas" w:cs="Consolas"/>
          <w:i/>
          <w:iCs/>
          <w:color w:val="2A00FF"/>
          <w:sz w:val="16"/>
          <w:szCs w:val="16"/>
          <w:lang w:val="en-US"/>
        </w:rPr>
        <w:t>'</w:t>
      </w:r>
      <w:r w:rsidRPr="00EC74D2">
        <w:rPr>
          <w:rFonts w:ascii="Consolas" w:hAnsi="Consolas" w:cs="Consolas"/>
          <w:sz w:val="16"/>
          <w:szCs w:val="16"/>
          <w:lang w:val="en-US"/>
        </w:rPr>
        <w:t xml:space="preserve"> </w:t>
      </w:r>
      <w:proofErr w:type="spellStart"/>
      <w:r w:rsidRPr="00EC74D2">
        <w:rPr>
          <w:rFonts w:ascii="Consolas" w:hAnsi="Consolas" w:cs="Consolas"/>
          <w:color w:val="7F007F"/>
          <w:sz w:val="16"/>
          <w:szCs w:val="16"/>
          <w:lang w:val="en-US"/>
        </w:rPr>
        <w:t>targetRef</w:t>
      </w:r>
      <w:proofErr w:type="spellEnd"/>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'theTask1'</w:t>
      </w:r>
      <w:r w:rsidRPr="00EC74D2">
        <w:rPr>
          <w:rFonts w:ascii="Consolas" w:hAnsi="Consolas" w:cs="Consolas"/>
          <w:color w:val="008080"/>
          <w:sz w:val="16"/>
          <w:szCs w:val="16"/>
          <w:lang w:val="en-US"/>
        </w:rPr>
        <w:t>&gt;</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0000"/>
          <w:sz w:val="16"/>
          <w:szCs w:val="16"/>
          <w:lang w:val="en-US"/>
        </w:rPr>
        <w:tab/>
      </w: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lang w:val="en-US"/>
        </w:rPr>
        <w:t>conditionExpression</w:t>
      </w:r>
      <w:proofErr w:type="spellEnd"/>
      <w:r w:rsidRPr="00EC74D2">
        <w:rPr>
          <w:rFonts w:ascii="Consolas" w:hAnsi="Consolas" w:cs="Consolas"/>
          <w:sz w:val="16"/>
          <w:szCs w:val="16"/>
          <w:lang w:val="en-US"/>
        </w:rPr>
        <w:t xml:space="preserve"> </w:t>
      </w:r>
      <w:proofErr w:type="spellStart"/>
      <w:r w:rsidRPr="00EC74D2">
        <w:rPr>
          <w:rFonts w:ascii="Consolas" w:hAnsi="Consolas" w:cs="Consolas"/>
          <w:color w:val="7F007F"/>
          <w:sz w:val="16"/>
          <w:szCs w:val="16"/>
          <w:lang w:val="en-US"/>
        </w:rPr>
        <w:t>xsi</w:t>
      </w:r>
      <w:proofErr w:type="gramStart"/>
      <w:r w:rsidRPr="00EC74D2">
        <w:rPr>
          <w:rFonts w:ascii="Consolas" w:hAnsi="Consolas" w:cs="Consolas"/>
          <w:color w:val="7F007F"/>
          <w:sz w:val="16"/>
          <w:szCs w:val="16"/>
          <w:lang w:val="en-US"/>
        </w:rPr>
        <w:t>:type</w:t>
      </w:r>
      <w:proofErr w:type="spellEnd"/>
      <w:proofErr w:type="gramEnd"/>
      <w:r w:rsidRPr="00EC74D2">
        <w:rPr>
          <w:rFonts w:ascii="Consolas" w:hAnsi="Consolas" w:cs="Consolas"/>
          <w:color w:val="000000"/>
          <w:sz w:val="16"/>
          <w:szCs w:val="16"/>
          <w:lang w:val="en-US"/>
        </w:rPr>
        <w:t>=</w:t>
      </w:r>
      <w:r w:rsidRPr="00EC74D2">
        <w:rPr>
          <w:rFonts w:ascii="Consolas" w:hAnsi="Consolas" w:cs="Consolas"/>
          <w:i/>
          <w:iCs/>
          <w:color w:val="2A00FF"/>
          <w:sz w:val="16"/>
          <w:szCs w:val="16"/>
          <w:lang w:val="en-US"/>
        </w:rPr>
        <w:t>"</w:t>
      </w:r>
      <w:proofErr w:type="spellStart"/>
      <w:r w:rsidRPr="00EC74D2">
        <w:rPr>
          <w:rFonts w:ascii="Consolas" w:hAnsi="Consolas" w:cs="Consolas"/>
          <w:i/>
          <w:iCs/>
          <w:color w:val="2A00FF"/>
          <w:sz w:val="16"/>
          <w:szCs w:val="16"/>
          <w:lang w:val="en-US"/>
        </w:rPr>
        <w:t>tFormalExpression</w:t>
      </w:r>
      <w:proofErr w:type="spellEnd"/>
      <w:r w:rsidRPr="00EC74D2">
        <w:rPr>
          <w:rFonts w:ascii="Consolas" w:hAnsi="Consolas" w:cs="Consolas"/>
          <w:i/>
          <w:iCs/>
          <w:color w:val="2A00FF"/>
          <w:sz w:val="16"/>
          <w:szCs w:val="16"/>
          <w:lang w:val="en-US"/>
        </w:rPr>
        <w:t>"</w:t>
      </w:r>
      <w:r w:rsidRPr="00EC74D2">
        <w:rPr>
          <w:rFonts w:ascii="Consolas" w:hAnsi="Consolas" w:cs="Consolas"/>
          <w:color w:val="008080"/>
          <w:sz w:val="16"/>
          <w:szCs w:val="16"/>
          <w:lang w:val="en-US"/>
        </w:rPr>
        <w:t>&gt;</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0000"/>
          <w:sz w:val="16"/>
          <w:szCs w:val="16"/>
          <w:lang w:val="en-US"/>
        </w:rPr>
        <w:tab/>
      </w:r>
      <w:r w:rsidRPr="00EC74D2">
        <w:rPr>
          <w:rFonts w:ascii="Consolas" w:hAnsi="Consolas" w:cs="Consolas"/>
          <w:color w:val="000000"/>
          <w:sz w:val="16"/>
          <w:szCs w:val="16"/>
          <w:lang w:val="en-US"/>
        </w:rPr>
        <w:tab/>
      </w:r>
      <w:proofErr w:type="gramStart"/>
      <w:r w:rsidRPr="00EC74D2">
        <w:rPr>
          <w:rFonts w:ascii="Consolas" w:hAnsi="Consolas" w:cs="Consolas"/>
          <w:color w:val="008080"/>
          <w:sz w:val="16"/>
          <w:szCs w:val="16"/>
          <w:lang w:val="en-US"/>
        </w:rPr>
        <w:t>&lt;![</w:t>
      </w:r>
      <w:proofErr w:type="gramEnd"/>
      <w:r w:rsidRPr="00EC74D2">
        <w:rPr>
          <w:rFonts w:ascii="Consolas" w:hAnsi="Consolas" w:cs="Consolas"/>
          <w:color w:val="008080"/>
          <w:sz w:val="16"/>
          <w:szCs w:val="16"/>
          <w:lang w:val="en-US"/>
        </w:rPr>
        <w:t>CDATA[</w:t>
      </w:r>
      <w:r w:rsidRPr="00EC74D2">
        <w:rPr>
          <w:rFonts w:ascii="Consolas" w:hAnsi="Consolas" w:cs="Consolas"/>
          <w:color w:val="000000"/>
          <w:sz w:val="16"/>
          <w:szCs w:val="16"/>
          <w:lang w:val="en-US"/>
        </w:rPr>
        <w:t>${</w:t>
      </w:r>
      <w:proofErr w:type="spellStart"/>
      <w:r w:rsidRPr="00EC74D2">
        <w:rPr>
          <w:rFonts w:ascii="Consolas" w:hAnsi="Consolas" w:cs="Consolas"/>
          <w:color w:val="000000"/>
          <w:sz w:val="16"/>
          <w:szCs w:val="16"/>
          <w:lang w:val="en-US"/>
        </w:rPr>
        <w:t>openLRules.execute</w:t>
      </w:r>
      <w:proofErr w:type="spellEnd"/>
      <w:r w:rsidRPr="00EC74D2">
        <w:rPr>
          <w:rFonts w:ascii="Consolas" w:hAnsi="Consolas" w:cs="Consolas"/>
          <w:color w:val="000000"/>
          <w:sz w:val="16"/>
          <w:szCs w:val="16"/>
          <w:lang w:val="en-US"/>
        </w:rPr>
        <w:t>(execution, '</w:t>
      </w:r>
      <w:r>
        <w:rPr>
          <w:rFonts w:ascii="Consolas" w:hAnsi="Consolas" w:cs="Consolas"/>
          <w:color w:val="000000"/>
          <w:sz w:val="16"/>
          <w:szCs w:val="16"/>
          <w:lang w:val="en-US"/>
        </w:rPr>
        <w:t>openl-rules</w:t>
      </w:r>
      <w:r w:rsidRPr="00EC74D2">
        <w:rPr>
          <w:rFonts w:ascii="Consolas" w:hAnsi="Consolas" w:cs="Consolas"/>
          <w:color w:val="000000"/>
          <w:sz w:val="16"/>
          <w:szCs w:val="16"/>
          <w:lang w:val="en-US"/>
        </w:rPr>
        <w:t xml:space="preserve">.xls', 'DriverPremium1', </w:t>
      </w:r>
      <w:proofErr w:type="spellStart"/>
      <w:r w:rsidRPr="00EC74D2">
        <w:rPr>
          <w:rFonts w:ascii="Consolas" w:hAnsi="Consolas" w:cs="Consolas"/>
          <w:color w:val="000000"/>
          <w:sz w:val="16"/>
          <w:szCs w:val="16"/>
          <w:lang w:val="en-US"/>
        </w:rPr>
        <w:t>driverAge</w:t>
      </w:r>
      <w:proofErr w:type="spellEnd"/>
      <w:r w:rsidRPr="00EC74D2">
        <w:rPr>
          <w:rFonts w:ascii="Consolas" w:hAnsi="Consolas" w:cs="Consolas"/>
          <w:color w:val="000000"/>
          <w:sz w:val="16"/>
          <w:szCs w:val="16"/>
          <w:lang w:val="en-US"/>
        </w:rPr>
        <w:t xml:space="preserve">, </w:t>
      </w:r>
      <w:proofErr w:type="spellStart"/>
      <w:r w:rsidRPr="00EC74D2">
        <w:rPr>
          <w:rFonts w:ascii="Consolas" w:hAnsi="Consolas" w:cs="Consolas"/>
          <w:color w:val="000000"/>
          <w:sz w:val="16"/>
          <w:szCs w:val="16"/>
          <w:lang w:val="en-US"/>
        </w:rPr>
        <w:t>driverMaritalStatus</w:t>
      </w:r>
      <w:proofErr w:type="spellEnd"/>
      <w:r w:rsidRPr="00EC74D2">
        <w:rPr>
          <w:rFonts w:ascii="Consolas" w:hAnsi="Consolas" w:cs="Consolas"/>
          <w:color w:val="000000"/>
          <w:sz w:val="16"/>
          <w:szCs w:val="16"/>
          <w:lang w:val="en-US"/>
        </w:rPr>
        <w:t>).</w:t>
      </w:r>
      <w:proofErr w:type="spellStart"/>
      <w:r w:rsidRPr="00EC74D2">
        <w:rPr>
          <w:rFonts w:ascii="Consolas" w:hAnsi="Consolas" w:cs="Consolas"/>
          <w:color w:val="000000"/>
          <w:sz w:val="16"/>
          <w:szCs w:val="16"/>
          <w:lang w:val="en-US"/>
        </w:rPr>
        <w:t>toDouble</w:t>
      </w:r>
      <w:proofErr w:type="spellEnd"/>
      <w:r w:rsidRPr="00EC74D2">
        <w:rPr>
          <w:rFonts w:ascii="Consolas" w:hAnsi="Consolas" w:cs="Consolas"/>
          <w:color w:val="000000"/>
          <w:sz w:val="16"/>
          <w:szCs w:val="16"/>
          <w:lang w:val="en-US"/>
        </w:rPr>
        <w:t>() &gt; 400}</w:t>
      </w:r>
      <w:r w:rsidRPr="00EC74D2">
        <w:rPr>
          <w:rFonts w:ascii="Consolas" w:hAnsi="Consolas" w:cs="Consolas"/>
          <w:color w:val="008080"/>
          <w:sz w:val="16"/>
          <w:szCs w:val="16"/>
          <w:lang w:val="en-US"/>
        </w:rPr>
        <w:t>]]&gt;</w:t>
      </w:r>
    </w:p>
    <w:p w:rsidR="008F106B" w:rsidRPr="00EC74D2" w:rsidRDefault="008F106B" w:rsidP="008F106B">
      <w:pPr>
        <w:autoSpaceDE w:val="0"/>
        <w:autoSpaceDN w:val="0"/>
        <w:adjustRightInd w:val="0"/>
        <w:spacing w:after="0" w:line="240" w:lineRule="auto"/>
        <w:rPr>
          <w:rFonts w:ascii="Consolas" w:hAnsi="Consolas" w:cs="Consolas"/>
          <w:sz w:val="16"/>
          <w:szCs w:val="16"/>
          <w:lang w:val="en-US"/>
        </w:rPr>
      </w:pPr>
      <w:r w:rsidRPr="00EC74D2">
        <w:rPr>
          <w:rFonts w:ascii="Consolas" w:hAnsi="Consolas" w:cs="Consolas"/>
          <w:color w:val="000000"/>
          <w:sz w:val="16"/>
          <w:szCs w:val="16"/>
          <w:lang w:val="en-US"/>
        </w:rPr>
        <w:tab/>
      </w: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lang w:val="en-US"/>
        </w:rPr>
        <w:t>conditionExpression</w:t>
      </w:r>
      <w:proofErr w:type="spellEnd"/>
      <w:r w:rsidRPr="00EC74D2">
        <w:rPr>
          <w:rFonts w:ascii="Consolas" w:hAnsi="Consolas" w:cs="Consolas"/>
          <w:color w:val="008080"/>
          <w:sz w:val="16"/>
          <w:szCs w:val="16"/>
          <w:lang w:val="en-US"/>
        </w:rPr>
        <w:t>&gt;</w:t>
      </w:r>
    </w:p>
    <w:p w:rsidR="008F106B" w:rsidRDefault="008F106B" w:rsidP="008F106B">
      <w:pPr>
        <w:spacing w:after="0"/>
        <w:rPr>
          <w:rFonts w:ascii="Consolas" w:hAnsi="Consolas" w:cs="Consolas"/>
          <w:color w:val="008080"/>
          <w:sz w:val="16"/>
          <w:szCs w:val="16"/>
          <w:lang w:val="en-US"/>
        </w:rPr>
      </w:pPr>
      <w:r w:rsidRPr="00EC74D2">
        <w:rPr>
          <w:rFonts w:ascii="Consolas" w:hAnsi="Consolas" w:cs="Consolas"/>
          <w:color w:val="008080"/>
          <w:sz w:val="16"/>
          <w:szCs w:val="16"/>
          <w:lang w:val="en-US"/>
        </w:rPr>
        <w:t>&lt;/</w:t>
      </w:r>
      <w:proofErr w:type="spellStart"/>
      <w:r w:rsidRPr="00EC74D2">
        <w:rPr>
          <w:rFonts w:ascii="Consolas" w:hAnsi="Consolas" w:cs="Consolas"/>
          <w:color w:val="3F7F7F"/>
          <w:sz w:val="16"/>
          <w:szCs w:val="16"/>
          <w:highlight w:val="lightGray"/>
          <w:lang w:val="en-US"/>
        </w:rPr>
        <w:t>sequenceFlow</w:t>
      </w:r>
      <w:proofErr w:type="spellEnd"/>
      <w:r w:rsidRPr="00EC74D2">
        <w:rPr>
          <w:rFonts w:ascii="Consolas" w:hAnsi="Consolas" w:cs="Consolas"/>
          <w:color w:val="008080"/>
          <w:sz w:val="16"/>
          <w:szCs w:val="16"/>
          <w:lang w:val="en-US"/>
        </w:rPr>
        <w:t>&gt;</w:t>
      </w:r>
    </w:p>
    <w:p w:rsidR="008F106B" w:rsidRDefault="008F106B" w:rsidP="008F106B">
      <w:pPr>
        <w:spacing w:after="0"/>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Or:</w:t>
      </w:r>
    </w:p>
    <w:p w:rsidR="008F106B" w:rsidRDefault="008F106B" w:rsidP="008F106B">
      <w:pPr>
        <w:autoSpaceDE w:val="0"/>
        <w:autoSpaceDN w:val="0"/>
        <w:adjustRightInd w:val="0"/>
        <w:spacing w:after="0" w:line="240" w:lineRule="auto"/>
        <w:rPr>
          <w:rFonts w:ascii="Consolas" w:hAnsi="Consolas" w:cs="Consolas"/>
          <w:color w:val="008080"/>
          <w:sz w:val="16"/>
          <w:szCs w:val="16"/>
          <w:lang w:val="en-US"/>
        </w:rPr>
      </w:pPr>
      <w:r w:rsidRPr="007E6D6C">
        <w:rPr>
          <w:rFonts w:ascii="Consolas" w:hAnsi="Consolas" w:cs="Consolas"/>
          <w:color w:val="008080"/>
          <w:sz w:val="16"/>
          <w:szCs w:val="16"/>
          <w:lang w:val="en-US"/>
        </w:rPr>
        <w:t>&lt;</w:t>
      </w:r>
      <w:proofErr w:type="spellStart"/>
      <w:r w:rsidRPr="007E6D6C">
        <w:rPr>
          <w:rFonts w:ascii="Consolas" w:hAnsi="Consolas" w:cs="Consolas"/>
          <w:color w:val="3F7F7F"/>
          <w:sz w:val="16"/>
          <w:szCs w:val="16"/>
          <w:lang w:val="en-US"/>
        </w:rPr>
        <w:t>serviceTask</w:t>
      </w:r>
      <w:proofErr w:type="spellEnd"/>
      <w:r w:rsidRPr="007E6D6C">
        <w:rPr>
          <w:rFonts w:ascii="Consolas" w:hAnsi="Consolas" w:cs="Consolas"/>
          <w:sz w:val="16"/>
          <w:szCs w:val="16"/>
          <w:lang w:val="en-US"/>
        </w:rPr>
        <w:t xml:space="preserve"> </w:t>
      </w:r>
      <w:r w:rsidRPr="007E6D6C">
        <w:rPr>
          <w:rFonts w:ascii="Consolas" w:hAnsi="Consolas" w:cs="Consolas"/>
          <w:color w:val="7F007F"/>
          <w:sz w:val="16"/>
          <w:szCs w:val="16"/>
          <w:lang w:val="en-US"/>
        </w:rPr>
        <w:t>id</w:t>
      </w:r>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"task"</w:t>
      </w:r>
      <w:r>
        <w:rPr>
          <w:rFonts w:ascii="Consolas" w:hAnsi="Consolas" w:cs="Consolas"/>
          <w:i/>
          <w:iCs/>
          <w:color w:val="2A00FF"/>
          <w:sz w:val="16"/>
          <w:szCs w:val="16"/>
          <w:lang w:val="en-US"/>
        </w:rPr>
        <w:t xml:space="preserve"> </w:t>
      </w:r>
      <w:proofErr w:type="spellStart"/>
      <w:r w:rsidRPr="007E6D6C">
        <w:rPr>
          <w:rFonts w:ascii="Consolas" w:hAnsi="Consolas" w:cs="Consolas"/>
          <w:color w:val="7F007F"/>
          <w:sz w:val="16"/>
          <w:szCs w:val="16"/>
          <w:lang w:val="en-US"/>
        </w:rPr>
        <w:t>activiti</w:t>
      </w:r>
      <w:proofErr w:type="gramStart"/>
      <w:r w:rsidRPr="007E6D6C">
        <w:rPr>
          <w:rFonts w:ascii="Consolas" w:hAnsi="Consolas" w:cs="Consolas"/>
          <w:color w:val="7F007F"/>
          <w:sz w:val="16"/>
          <w:szCs w:val="16"/>
          <w:lang w:val="en-US"/>
        </w:rPr>
        <w:t>:expression</w:t>
      </w:r>
      <w:proofErr w:type="spellEnd"/>
      <w:proofErr w:type="gramEnd"/>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openLRules.execute</w:t>
      </w:r>
      <w:proofErr w:type="spellEnd"/>
      <w:r w:rsidRPr="007E6D6C">
        <w:rPr>
          <w:rFonts w:ascii="Consolas" w:hAnsi="Consolas" w:cs="Consolas"/>
          <w:i/>
          <w:iCs/>
          <w:color w:val="2A00FF"/>
          <w:sz w:val="16"/>
          <w:szCs w:val="16"/>
          <w:lang w:val="en-US"/>
        </w:rPr>
        <w:t>(execution, '</w:t>
      </w:r>
      <w:r>
        <w:rPr>
          <w:rFonts w:ascii="Consolas" w:hAnsi="Consolas" w:cs="Consolas"/>
          <w:i/>
          <w:iCs/>
          <w:color w:val="2A00FF"/>
          <w:sz w:val="16"/>
          <w:szCs w:val="16"/>
          <w:lang w:val="en-US"/>
        </w:rPr>
        <w:t>openl-rules</w:t>
      </w:r>
      <w:r w:rsidRPr="007E6D6C">
        <w:rPr>
          <w:rFonts w:ascii="Consolas" w:hAnsi="Consolas" w:cs="Consolas"/>
          <w:i/>
          <w:iCs/>
          <w:color w:val="2A00FF"/>
          <w:sz w:val="16"/>
          <w:szCs w:val="16"/>
          <w:lang w:val="en-US"/>
        </w:rPr>
        <w:t xml:space="preserve">.xls', 'DriverPremium1', </w:t>
      </w:r>
      <w:proofErr w:type="spellStart"/>
      <w:r w:rsidRPr="007E6D6C">
        <w:rPr>
          <w:rFonts w:ascii="Consolas" w:hAnsi="Consolas" w:cs="Consolas"/>
          <w:i/>
          <w:iCs/>
          <w:color w:val="2A00FF"/>
          <w:sz w:val="16"/>
          <w:szCs w:val="16"/>
          <w:lang w:val="en-US"/>
        </w:rPr>
        <w:t>driverAge</w:t>
      </w:r>
      <w:proofErr w:type="spellEnd"/>
      <w:r w:rsidRPr="007E6D6C">
        <w:rPr>
          <w:rFonts w:ascii="Consolas" w:hAnsi="Consolas" w:cs="Consolas"/>
          <w:i/>
          <w:iCs/>
          <w:color w:val="2A00FF"/>
          <w:sz w:val="16"/>
          <w:szCs w:val="16"/>
          <w:lang w:val="en-US"/>
        </w:rPr>
        <w:t xml:space="preserve">, </w:t>
      </w:r>
      <w:proofErr w:type="spellStart"/>
      <w:r w:rsidRPr="007E6D6C">
        <w:rPr>
          <w:rFonts w:ascii="Consolas" w:hAnsi="Consolas" w:cs="Consolas"/>
          <w:i/>
          <w:iCs/>
          <w:color w:val="2A00FF"/>
          <w:sz w:val="16"/>
          <w:szCs w:val="16"/>
          <w:lang w:val="en-US"/>
        </w:rPr>
        <w:t>driverMaritalStatus</w:t>
      </w:r>
      <w:proofErr w:type="spellEnd"/>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asDouble</w:t>
      </w:r>
      <w:proofErr w:type="spellEnd"/>
      <w:r w:rsidRPr="007E6D6C">
        <w:rPr>
          <w:rFonts w:ascii="Consolas" w:hAnsi="Consolas" w:cs="Consolas"/>
          <w:i/>
          <w:iCs/>
          <w:color w:val="2A00FF"/>
          <w:sz w:val="16"/>
          <w:szCs w:val="16"/>
          <w:lang w:val="en-US"/>
        </w:rPr>
        <w:t>().set(execution, '</w:t>
      </w:r>
      <w:proofErr w:type="spellStart"/>
      <w:r w:rsidRPr="007E6D6C">
        <w:rPr>
          <w:rFonts w:ascii="Consolas" w:hAnsi="Consolas" w:cs="Consolas"/>
          <w:i/>
          <w:iCs/>
          <w:color w:val="2A00FF"/>
          <w:sz w:val="16"/>
          <w:szCs w:val="16"/>
          <w:lang w:val="en-US"/>
        </w:rPr>
        <w:t>resultVariable</w:t>
      </w:r>
      <w:proofErr w:type="spellEnd"/>
      <w:r w:rsidRPr="007E6D6C">
        <w:rPr>
          <w:rFonts w:ascii="Consolas" w:hAnsi="Consolas" w:cs="Consolas"/>
          <w:i/>
          <w:iCs/>
          <w:color w:val="2A00FF"/>
          <w:sz w:val="16"/>
          <w:szCs w:val="16"/>
          <w:lang w:val="en-US"/>
        </w:rPr>
        <w:t>')}"</w:t>
      </w:r>
      <w:r w:rsidRPr="007E6D6C">
        <w:rPr>
          <w:rFonts w:ascii="Consolas" w:hAnsi="Consolas" w:cs="Consolas"/>
          <w:sz w:val="16"/>
          <w:szCs w:val="16"/>
          <w:lang w:val="en-US"/>
        </w:rPr>
        <w:t xml:space="preserve"> </w:t>
      </w:r>
      <w:r w:rsidRPr="007E6D6C">
        <w:rPr>
          <w:rFonts w:ascii="Consolas" w:hAnsi="Consolas" w:cs="Consolas"/>
          <w:color w:val="008080"/>
          <w:sz w:val="16"/>
          <w:szCs w:val="16"/>
          <w:lang w:val="en-US"/>
        </w:rPr>
        <w:t>/&gt;</w:t>
      </w:r>
    </w:p>
    <w:p w:rsidR="008F106B" w:rsidRDefault="008F106B" w:rsidP="008F106B">
      <w:pPr>
        <w:autoSpaceDE w:val="0"/>
        <w:autoSpaceDN w:val="0"/>
        <w:adjustRightInd w:val="0"/>
        <w:spacing w:after="0" w:line="240" w:lineRule="auto"/>
        <w:rPr>
          <w:rFonts w:ascii="Consolas" w:hAnsi="Consolas" w:cs="Consolas"/>
          <w:color w:val="008080"/>
          <w:sz w:val="16"/>
          <w:szCs w:val="16"/>
          <w:lang w:val="en-US"/>
        </w:rPr>
      </w:pPr>
    </w:p>
    <w:p w:rsidR="008F106B" w:rsidRDefault="008F106B" w:rsidP="008F106B">
      <w:pPr>
        <w:spacing w:after="0"/>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Build runtime context usage example:</w:t>
      </w:r>
    </w:p>
    <w:p w:rsidR="008F106B" w:rsidRDefault="008F106B" w:rsidP="008F106B">
      <w:pPr>
        <w:autoSpaceDE w:val="0"/>
        <w:autoSpaceDN w:val="0"/>
        <w:adjustRightInd w:val="0"/>
        <w:spacing w:after="0" w:line="240" w:lineRule="auto"/>
        <w:rPr>
          <w:rFonts w:ascii="Consolas" w:hAnsi="Consolas" w:cs="Consolas"/>
          <w:color w:val="008080"/>
          <w:sz w:val="16"/>
          <w:szCs w:val="16"/>
          <w:lang w:val="en-US"/>
        </w:rPr>
      </w:pPr>
      <w:r w:rsidRPr="007E6D6C">
        <w:rPr>
          <w:rFonts w:ascii="Consolas" w:hAnsi="Consolas" w:cs="Consolas"/>
          <w:color w:val="008080"/>
          <w:sz w:val="16"/>
          <w:szCs w:val="16"/>
          <w:lang w:val="en-US"/>
        </w:rPr>
        <w:t>&lt;</w:t>
      </w:r>
      <w:proofErr w:type="spellStart"/>
      <w:r w:rsidRPr="007E6D6C">
        <w:rPr>
          <w:rFonts w:ascii="Consolas" w:hAnsi="Consolas" w:cs="Consolas"/>
          <w:color w:val="3F7F7F"/>
          <w:sz w:val="16"/>
          <w:szCs w:val="16"/>
          <w:lang w:val="en-US"/>
        </w:rPr>
        <w:t>serviceTask</w:t>
      </w:r>
      <w:proofErr w:type="spellEnd"/>
      <w:r w:rsidRPr="007E6D6C">
        <w:rPr>
          <w:rFonts w:ascii="Consolas" w:hAnsi="Consolas" w:cs="Consolas"/>
          <w:sz w:val="16"/>
          <w:szCs w:val="16"/>
          <w:lang w:val="en-US"/>
        </w:rPr>
        <w:t xml:space="preserve"> </w:t>
      </w:r>
      <w:r w:rsidRPr="007E6D6C">
        <w:rPr>
          <w:rFonts w:ascii="Consolas" w:hAnsi="Consolas" w:cs="Consolas"/>
          <w:color w:val="7F007F"/>
          <w:sz w:val="16"/>
          <w:szCs w:val="16"/>
          <w:lang w:val="en-US"/>
        </w:rPr>
        <w:t>id</w:t>
      </w:r>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"task"</w:t>
      </w:r>
      <w:r>
        <w:rPr>
          <w:rFonts w:ascii="Consolas" w:hAnsi="Consolas" w:cs="Consolas"/>
          <w:i/>
          <w:iCs/>
          <w:color w:val="2A00FF"/>
          <w:sz w:val="16"/>
          <w:szCs w:val="16"/>
          <w:lang w:val="en-US"/>
        </w:rPr>
        <w:t xml:space="preserve"> </w:t>
      </w:r>
      <w:proofErr w:type="spellStart"/>
      <w:r w:rsidRPr="007E6D6C">
        <w:rPr>
          <w:rFonts w:ascii="Consolas" w:hAnsi="Consolas" w:cs="Consolas"/>
          <w:color w:val="7F007F"/>
          <w:sz w:val="16"/>
          <w:szCs w:val="16"/>
          <w:lang w:val="en-US"/>
        </w:rPr>
        <w:t>activiti</w:t>
      </w:r>
      <w:proofErr w:type="gramStart"/>
      <w:r w:rsidRPr="007E6D6C">
        <w:rPr>
          <w:rFonts w:ascii="Consolas" w:hAnsi="Consolas" w:cs="Consolas"/>
          <w:color w:val="7F007F"/>
          <w:sz w:val="16"/>
          <w:szCs w:val="16"/>
          <w:lang w:val="en-US"/>
        </w:rPr>
        <w:t>:expression</w:t>
      </w:r>
      <w:proofErr w:type="spellEnd"/>
      <w:proofErr w:type="gramEnd"/>
      <w:r w:rsidRPr="007E6D6C">
        <w:rPr>
          <w:rFonts w:ascii="Consolas" w:hAnsi="Consolas" w:cs="Consolas"/>
          <w:color w:val="000000"/>
          <w:sz w:val="16"/>
          <w:szCs w:val="16"/>
          <w:lang w:val="en-US"/>
        </w:rPr>
        <w:t>=</w:t>
      </w:r>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openLRules.execute</w:t>
      </w:r>
      <w:proofErr w:type="spellEnd"/>
      <w:r w:rsidRPr="007E6D6C">
        <w:rPr>
          <w:rFonts w:ascii="Consolas" w:hAnsi="Consolas" w:cs="Consolas"/>
          <w:i/>
          <w:iCs/>
          <w:color w:val="2A00FF"/>
          <w:sz w:val="16"/>
          <w:szCs w:val="16"/>
          <w:lang w:val="en-US"/>
        </w:rPr>
        <w:t>(execution, '</w:t>
      </w:r>
      <w:r>
        <w:rPr>
          <w:rFonts w:ascii="Consolas" w:hAnsi="Consolas" w:cs="Consolas"/>
          <w:i/>
          <w:iCs/>
          <w:color w:val="2A00FF"/>
          <w:sz w:val="16"/>
          <w:szCs w:val="16"/>
          <w:lang w:val="en-US"/>
        </w:rPr>
        <w:t>openl-rules</w:t>
      </w:r>
      <w:r w:rsidRPr="007E6D6C">
        <w:rPr>
          <w:rFonts w:ascii="Consolas" w:hAnsi="Consolas" w:cs="Consolas"/>
          <w:i/>
          <w:iCs/>
          <w:color w:val="2A00FF"/>
          <w:sz w:val="16"/>
          <w:szCs w:val="16"/>
          <w:lang w:val="en-US"/>
        </w:rPr>
        <w:t xml:space="preserve">.xls', 'DriverPremium1', </w:t>
      </w:r>
      <w:proofErr w:type="spellStart"/>
      <w:r w:rsidRPr="007E6D6C">
        <w:rPr>
          <w:rFonts w:ascii="Consolas" w:hAnsi="Consolas" w:cs="Consolas"/>
          <w:i/>
          <w:iCs/>
          <w:color w:val="2A00FF"/>
          <w:sz w:val="16"/>
          <w:szCs w:val="16"/>
          <w:lang w:val="en-US"/>
        </w:rPr>
        <w:t>openLRules.</w:t>
      </w:r>
      <w:r>
        <w:rPr>
          <w:rFonts w:ascii="Consolas" w:hAnsi="Consolas" w:cs="Consolas"/>
          <w:i/>
          <w:iCs/>
          <w:color w:val="2A00FF"/>
          <w:sz w:val="16"/>
          <w:szCs w:val="16"/>
          <w:lang w:val="en-US"/>
        </w:rPr>
        <w:t>buildRuntimeContext</w:t>
      </w:r>
      <w:proofErr w:type="spellEnd"/>
      <w:r w:rsidRPr="007E6D6C">
        <w:rPr>
          <w:rFonts w:ascii="Consolas" w:hAnsi="Consolas" w:cs="Consolas"/>
          <w:i/>
          <w:iCs/>
          <w:color w:val="2A00FF"/>
          <w:sz w:val="16"/>
          <w:szCs w:val="16"/>
          <w:lang w:val="en-US"/>
        </w:rPr>
        <w:t>(execution</w:t>
      </w:r>
      <w:r>
        <w:rPr>
          <w:rFonts w:ascii="Consolas" w:hAnsi="Consolas" w:cs="Consolas"/>
          <w:i/>
          <w:iCs/>
          <w:color w:val="2A00FF"/>
          <w:sz w:val="16"/>
          <w:szCs w:val="16"/>
          <w:lang w:val="en-US"/>
        </w:rPr>
        <w:t xml:space="preserve">), </w:t>
      </w:r>
      <w:proofErr w:type="spellStart"/>
      <w:r w:rsidRPr="007E6D6C">
        <w:rPr>
          <w:rFonts w:ascii="Consolas" w:hAnsi="Consolas" w:cs="Consolas"/>
          <w:i/>
          <w:iCs/>
          <w:color w:val="2A00FF"/>
          <w:sz w:val="16"/>
          <w:szCs w:val="16"/>
          <w:lang w:val="en-US"/>
        </w:rPr>
        <w:t>driverAge</w:t>
      </w:r>
      <w:proofErr w:type="spellEnd"/>
      <w:r w:rsidRPr="007E6D6C">
        <w:rPr>
          <w:rFonts w:ascii="Consolas" w:hAnsi="Consolas" w:cs="Consolas"/>
          <w:i/>
          <w:iCs/>
          <w:color w:val="2A00FF"/>
          <w:sz w:val="16"/>
          <w:szCs w:val="16"/>
          <w:lang w:val="en-US"/>
        </w:rPr>
        <w:t xml:space="preserve">, </w:t>
      </w:r>
      <w:proofErr w:type="spellStart"/>
      <w:r w:rsidRPr="007E6D6C">
        <w:rPr>
          <w:rFonts w:ascii="Consolas" w:hAnsi="Consolas" w:cs="Consolas"/>
          <w:i/>
          <w:iCs/>
          <w:color w:val="2A00FF"/>
          <w:sz w:val="16"/>
          <w:szCs w:val="16"/>
          <w:lang w:val="en-US"/>
        </w:rPr>
        <w:t>driverMaritalStatus</w:t>
      </w:r>
      <w:proofErr w:type="spellEnd"/>
      <w:r w:rsidRPr="007E6D6C">
        <w:rPr>
          <w:rFonts w:ascii="Consolas" w:hAnsi="Consolas" w:cs="Consolas"/>
          <w:i/>
          <w:iCs/>
          <w:color w:val="2A00FF"/>
          <w:sz w:val="16"/>
          <w:szCs w:val="16"/>
          <w:lang w:val="en-US"/>
        </w:rPr>
        <w:t>).</w:t>
      </w:r>
      <w:proofErr w:type="spellStart"/>
      <w:r w:rsidRPr="007E6D6C">
        <w:rPr>
          <w:rFonts w:ascii="Consolas" w:hAnsi="Consolas" w:cs="Consolas"/>
          <w:i/>
          <w:iCs/>
          <w:color w:val="2A00FF"/>
          <w:sz w:val="16"/>
          <w:szCs w:val="16"/>
          <w:lang w:val="en-US"/>
        </w:rPr>
        <w:t>asDouble</w:t>
      </w:r>
      <w:proofErr w:type="spellEnd"/>
      <w:r w:rsidRPr="007E6D6C">
        <w:rPr>
          <w:rFonts w:ascii="Consolas" w:hAnsi="Consolas" w:cs="Consolas"/>
          <w:i/>
          <w:iCs/>
          <w:color w:val="2A00FF"/>
          <w:sz w:val="16"/>
          <w:szCs w:val="16"/>
          <w:lang w:val="en-US"/>
        </w:rPr>
        <w:t>().set(execution, '</w:t>
      </w:r>
      <w:proofErr w:type="spellStart"/>
      <w:r w:rsidRPr="007E6D6C">
        <w:rPr>
          <w:rFonts w:ascii="Consolas" w:hAnsi="Consolas" w:cs="Consolas"/>
          <w:i/>
          <w:iCs/>
          <w:color w:val="2A00FF"/>
          <w:sz w:val="16"/>
          <w:szCs w:val="16"/>
          <w:lang w:val="en-US"/>
        </w:rPr>
        <w:t>resultVariable</w:t>
      </w:r>
      <w:proofErr w:type="spellEnd"/>
      <w:r w:rsidRPr="007E6D6C">
        <w:rPr>
          <w:rFonts w:ascii="Consolas" w:hAnsi="Consolas" w:cs="Consolas"/>
          <w:i/>
          <w:iCs/>
          <w:color w:val="2A00FF"/>
          <w:sz w:val="16"/>
          <w:szCs w:val="16"/>
          <w:lang w:val="en-US"/>
        </w:rPr>
        <w:t>')}"</w:t>
      </w:r>
      <w:r w:rsidRPr="007E6D6C">
        <w:rPr>
          <w:rFonts w:ascii="Consolas" w:hAnsi="Consolas" w:cs="Consolas"/>
          <w:sz w:val="16"/>
          <w:szCs w:val="16"/>
          <w:lang w:val="en-US"/>
        </w:rPr>
        <w:t xml:space="preserve"> </w:t>
      </w:r>
      <w:r w:rsidRPr="007E6D6C">
        <w:rPr>
          <w:rFonts w:ascii="Consolas" w:hAnsi="Consolas" w:cs="Consolas"/>
          <w:color w:val="008080"/>
          <w:sz w:val="16"/>
          <w:szCs w:val="16"/>
          <w:lang w:val="en-US"/>
        </w:rPr>
        <w:t>/&gt;</w:t>
      </w:r>
    </w:p>
    <w:p w:rsidR="00753694" w:rsidRDefault="00753694" w:rsidP="00F10467">
      <w:pPr>
        <w:spacing w:before="200"/>
        <w:rPr>
          <w:b/>
          <w:sz w:val="36"/>
          <w:szCs w:val="36"/>
          <w:lang w:val="en-US"/>
        </w:rPr>
      </w:pPr>
      <w:r>
        <w:rPr>
          <w:b/>
          <w:sz w:val="36"/>
          <w:szCs w:val="36"/>
          <w:lang w:val="en-US"/>
        </w:rPr>
        <w:t>OpenL Rule</w:t>
      </w:r>
      <w:ins w:id="18" w:author="Elena Lisova" w:date="2016-02-15T17:17:00Z">
        <w:r w:rsidR="00582A53">
          <w:rPr>
            <w:b/>
            <w:sz w:val="36"/>
            <w:szCs w:val="36"/>
            <w:lang w:val="en-US"/>
          </w:rPr>
          <w:t xml:space="preserve"> S</w:t>
        </w:r>
      </w:ins>
      <w:del w:id="19" w:author="Elena Lisova" w:date="2016-02-15T17:17:00Z">
        <w:r w:rsidR="00580DFC" w:rsidDel="00582A53">
          <w:rPr>
            <w:b/>
            <w:sz w:val="36"/>
            <w:szCs w:val="36"/>
            <w:lang w:val="en-US"/>
          </w:rPr>
          <w:delText>s</w:delText>
        </w:r>
      </w:del>
      <w:r>
        <w:rPr>
          <w:b/>
          <w:sz w:val="36"/>
          <w:szCs w:val="36"/>
          <w:lang w:val="en-US"/>
        </w:rPr>
        <w:t>ervice Integration</w:t>
      </w:r>
    </w:p>
    <w:p w:rsidR="001F25F2" w:rsidRDefault="001F25F2" w:rsidP="00F10467">
      <w:pPr>
        <w:spacing w:before="200"/>
        <w:rPr>
          <w:b/>
          <w:sz w:val="36"/>
          <w:szCs w:val="36"/>
          <w:lang w:val="en-US"/>
        </w:rPr>
      </w:pPr>
      <w:r>
        <w:rPr>
          <w:rStyle w:val="Emphasis"/>
          <w:rFonts w:ascii="Arial" w:hAnsi="Arial" w:cs="Arial"/>
          <w:i w:val="0"/>
          <w:color w:val="222222"/>
          <w:shd w:val="clear" w:color="auto" w:fill="FFFFFF"/>
          <w:lang w:val="en-US"/>
        </w:rPr>
        <w:t xml:space="preserve">This type of integration is similar to Spring </w:t>
      </w:r>
      <w:r w:rsidR="00F57862">
        <w:rPr>
          <w:rStyle w:val="Emphasis"/>
          <w:rFonts w:ascii="Arial" w:hAnsi="Arial" w:cs="Arial"/>
          <w:i w:val="0"/>
          <w:color w:val="222222"/>
          <w:shd w:val="clear" w:color="auto" w:fill="FFFFFF"/>
          <w:lang w:val="en-US"/>
        </w:rPr>
        <w:t>Integration, but uses OpenL Tablets uses full OpenL Rule</w:t>
      </w:r>
      <w:ins w:id="20" w:author="Elena Lisova" w:date="2016-02-15T17:27:00Z">
        <w:r w:rsidR="00CE4BE3">
          <w:rPr>
            <w:rStyle w:val="Emphasis"/>
            <w:rFonts w:ascii="Arial" w:hAnsi="Arial" w:cs="Arial"/>
            <w:i w:val="0"/>
            <w:color w:val="222222"/>
            <w:shd w:val="clear" w:color="auto" w:fill="FFFFFF"/>
            <w:lang w:val="en-US"/>
          </w:rPr>
          <w:t xml:space="preserve"> S</w:t>
        </w:r>
      </w:ins>
      <w:del w:id="21" w:author="Elena Lisova" w:date="2016-02-15T17:27:00Z">
        <w:r w:rsidR="00F57862" w:rsidDel="00CE4BE3">
          <w:rPr>
            <w:rStyle w:val="Emphasis"/>
            <w:rFonts w:ascii="Arial" w:hAnsi="Arial" w:cs="Arial"/>
            <w:i w:val="0"/>
            <w:color w:val="222222"/>
            <w:shd w:val="clear" w:color="auto" w:fill="FFFFFF"/>
            <w:lang w:val="en-US"/>
          </w:rPr>
          <w:delText>s</w:delText>
        </w:r>
      </w:del>
      <w:r w:rsidR="00F57862">
        <w:rPr>
          <w:rStyle w:val="Emphasis"/>
          <w:rFonts w:ascii="Arial" w:hAnsi="Arial" w:cs="Arial"/>
          <w:i w:val="0"/>
          <w:color w:val="222222"/>
          <w:shd w:val="clear" w:color="auto" w:fill="FFFFFF"/>
          <w:lang w:val="en-US"/>
        </w:rPr>
        <w:t xml:space="preserve">ervice </w:t>
      </w:r>
      <w:proofErr w:type="spellStart"/>
      <w:r w:rsidR="00F57862">
        <w:rPr>
          <w:rStyle w:val="Emphasis"/>
          <w:rFonts w:ascii="Arial" w:hAnsi="Arial" w:cs="Arial"/>
          <w:i w:val="0"/>
          <w:color w:val="222222"/>
          <w:shd w:val="clear" w:color="auto" w:fill="FFFFFF"/>
          <w:lang w:val="en-US"/>
        </w:rPr>
        <w:t>funtionality</w:t>
      </w:r>
      <w:proofErr w:type="spellEnd"/>
      <w:r w:rsidR="00F57862">
        <w:rPr>
          <w:rStyle w:val="Emphasis"/>
          <w:rFonts w:ascii="Arial" w:hAnsi="Arial" w:cs="Arial"/>
          <w:i w:val="0"/>
          <w:color w:val="222222"/>
          <w:shd w:val="clear" w:color="auto" w:fill="FFFFFF"/>
          <w:lang w:val="en-US"/>
        </w:rPr>
        <w:t>. This means that this type of integration doesn’t use added resources into Activiti deployment as rule project, it uses OpenL Tablets repository as OpenL rule projects storage.</w:t>
      </w:r>
    </w:p>
    <w:p w:rsidR="00541B14" w:rsidRDefault="00541B14" w:rsidP="00541B14">
      <w:pPr>
        <w:autoSpaceDE w:val="0"/>
        <w:autoSpaceDN w:val="0"/>
        <w:adjustRightInd w:val="0"/>
        <w:spacing w:after="0" w:line="240" w:lineRule="auto"/>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 xml:space="preserve">For support this functionality in Activiti process definitions, </w:t>
      </w:r>
      <w:r w:rsidRPr="000E00D3">
        <w:rPr>
          <w:rFonts w:ascii="Consolas" w:hAnsi="Consolas" w:cs="Consolas"/>
          <w:color w:val="000000"/>
          <w:sz w:val="20"/>
          <w:szCs w:val="20"/>
          <w:lang w:val="en-US"/>
        </w:rPr>
        <w:t>openl-</w:t>
      </w:r>
      <w:r w:rsidR="00D4386F">
        <w:rPr>
          <w:rFonts w:ascii="Consolas" w:hAnsi="Consolas" w:cs="Consolas"/>
          <w:color w:val="000000"/>
          <w:sz w:val="20"/>
          <w:szCs w:val="20"/>
          <w:lang w:val="en-US"/>
        </w:rPr>
        <w:t>ruleservice-</w:t>
      </w:r>
      <w:r w:rsidRPr="000E00D3">
        <w:rPr>
          <w:rFonts w:ascii="Consolas" w:hAnsi="Consolas" w:cs="Consolas"/>
          <w:color w:val="000000"/>
          <w:sz w:val="20"/>
          <w:szCs w:val="20"/>
          <w:lang w:val="en-US"/>
        </w:rPr>
        <w:t>activiti-beans.xml</w:t>
      </w:r>
      <w:r>
        <w:rPr>
          <w:rStyle w:val="Emphasis"/>
          <w:rFonts w:ascii="Arial" w:hAnsi="Arial" w:cs="Arial"/>
          <w:i w:val="0"/>
          <w:color w:val="222222"/>
          <w:shd w:val="clear" w:color="auto" w:fill="FFFFFF"/>
          <w:lang w:val="en-US"/>
        </w:rPr>
        <w:t xml:space="preserve"> bean configuration should be added into application spring context definition:</w:t>
      </w:r>
    </w:p>
    <w:p w:rsidR="00E64B78" w:rsidRDefault="00E64B78" w:rsidP="00E64B78">
      <w:pPr>
        <w:autoSpaceDE w:val="0"/>
        <w:autoSpaceDN w:val="0"/>
        <w:adjustRightInd w:val="0"/>
        <w:spacing w:before="200" w:after="0" w:line="240" w:lineRule="auto"/>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For example:</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8080"/>
          <w:sz w:val="16"/>
          <w:szCs w:val="16"/>
          <w:lang w:val="en-US"/>
        </w:rPr>
        <w:lastRenderedPageBreak/>
        <w:t>&lt;</w:t>
      </w:r>
      <w:r w:rsidRPr="00E64B78">
        <w:rPr>
          <w:rFonts w:ascii="Consolas" w:hAnsi="Consolas" w:cs="Consolas"/>
          <w:color w:val="3F7F7F"/>
          <w:sz w:val="16"/>
          <w:szCs w:val="16"/>
          <w:highlight w:val="lightGray"/>
          <w:lang w:val="en-US"/>
        </w:rPr>
        <w:t>beans</w:t>
      </w:r>
      <w:r w:rsidRPr="00E64B78">
        <w:rPr>
          <w:rFonts w:ascii="Consolas" w:hAnsi="Consolas" w:cs="Consolas"/>
          <w:sz w:val="16"/>
          <w:szCs w:val="16"/>
          <w:lang w:val="en-US"/>
        </w:rPr>
        <w:t xml:space="preserve"> </w:t>
      </w:r>
      <w:proofErr w:type="spellStart"/>
      <w:r w:rsidRPr="00E64B78">
        <w:rPr>
          <w:rFonts w:ascii="Consolas" w:hAnsi="Consolas" w:cs="Consolas"/>
          <w:color w:val="7F007F"/>
          <w:sz w:val="16"/>
          <w:szCs w:val="16"/>
          <w:lang w:val="en-US"/>
        </w:rPr>
        <w:t>xmlns</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"http://www.springframework.org/schema/beans"</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sz w:val="16"/>
          <w:szCs w:val="16"/>
          <w:lang w:val="en-US"/>
        </w:rPr>
        <w:tab/>
      </w:r>
      <w:proofErr w:type="spellStart"/>
      <w:r w:rsidRPr="00E64B78">
        <w:rPr>
          <w:rFonts w:ascii="Consolas" w:hAnsi="Consolas" w:cs="Consolas"/>
          <w:color w:val="7F007F"/>
          <w:sz w:val="16"/>
          <w:szCs w:val="16"/>
          <w:lang w:val="en-US"/>
        </w:rPr>
        <w:t>xmlns:xsi</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"http://www.w3.org/2001/XMLSchema-instance"</w:t>
      </w:r>
      <w:r w:rsidRPr="00E64B78">
        <w:rPr>
          <w:rFonts w:ascii="Consolas" w:hAnsi="Consolas" w:cs="Consolas"/>
          <w:sz w:val="16"/>
          <w:szCs w:val="16"/>
          <w:lang w:val="en-US"/>
        </w:rPr>
        <w:t xml:space="preserve"> </w:t>
      </w:r>
      <w:proofErr w:type="spellStart"/>
      <w:r w:rsidRPr="00E64B78">
        <w:rPr>
          <w:rFonts w:ascii="Consolas" w:hAnsi="Consolas" w:cs="Consolas"/>
          <w:color w:val="7F007F"/>
          <w:sz w:val="16"/>
          <w:szCs w:val="16"/>
          <w:lang w:val="en-US"/>
        </w:rPr>
        <w:t>xmlns:context</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"http://www.springframework.org/schema/context"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sz w:val="16"/>
          <w:szCs w:val="16"/>
          <w:lang w:val="en-US"/>
        </w:rPr>
        <w:tab/>
      </w:r>
      <w:proofErr w:type="spellStart"/>
      <w:r w:rsidRPr="00E64B78">
        <w:rPr>
          <w:rFonts w:ascii="Consolas" w:hAnsi="Consolas" w:cs="Consolas"/>
          <w:color w:val="7F007F"/>
          <w:sz w:val="16"/>
          <w:szCs w:val="16"/>
          <w:lang w:val="en-US"/>
        </w:rPr>
        <w:t>xsi:schemaLocation</w:t>
      </w:r>
      <w:proofErr w:type="spell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"http://www.springframework.org/schema/beans http://www.springframework.org/schema/beans/spring-beans.xsd</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i/>
          <w:iCs/>
          <w:color w:val="2A00FF"/>
          <w:sz w:val="16"/>
          <w:szCs w:val="16"/>
          <w:lang w:val="en-US"/>
        </w:rPr>
        <w:tab/>
        <w:t xml:space="preserve">                    http://www.springframework.org/schema/context http://www.springframework.org/schema/context/spring-context.xsd"</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id</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processEngineConfiguration</w:t>
      </w:r>
      <w:proofErr w:type="spellEnd"/>
      <w:r w:rsidRPr="00E64B78">
        <w:rPr>
          <w:rFonts w:ascii="Consolas" w:hAnsi="Consolas" w:cs="Consolas"/>
          <w:i/>
          <w:iCs/>
          <w:color w:val="2A00FF"/>
          <w:sz w:val="16"/>
          <w:szCs w:val="16"/>
          <w:lang w:val="en-US"/>
        </w:rPr>
        <w: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sz w:val="16"/>
          <w:szCs w:val="16"/>
          <w:lang w:val="en-US"/>
        </w:rPr>
        <w:tab/>
      </w:r>
      <w:r w:rsidRPr="00E64B78">
        <w:rPr>
          <w:rFonts w:ascii="Consolas" w:hAnsi="Consolas" w:cs="Consolas"/>
          <w:sz w:val="16"/>
          <w:szCs w:val="16"/>
          <w:lang w:val="en-US"/>
        </w:rPr>
        <w:tab/>
      </w:r>
      <w:proofErr w:type="gramStart"/>
      <w:r w:rsidRPr="00E64B78">
        <w:rPr>
          <w:rFonts w:ascii="Consolas" w:hAnsi="Consolas" w:cs="Consolas"/>
          <w:color w:val="7F007F"/>
          <w:sz w:val="16"/>
          <w:szCs w:val="16"/>
          <w:lang w:val="en-US"/>
        </w:rPr>
        <w:t>class</w:t>
      </w:r>
      <w:proofErr w:type="gramEnd"/>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"org.activiti.engine.impl.cfg.StandaloneInMemProcessEngineConfiguration"</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id</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w:t>
      </w:r>
      <w:proofErr w:type="spellEnd"/>
      <w:r w:rsidRPr="00E64B78">
        <w:rPr>
          <w:rFonts w:ascii="Consolas" w:hAnsi="Consolas" w:cs="Consolas"/>
          <w:i/>
          <w:iCs/>
          <w:color w:val="2A00FF"/>
          <w:sz w:val="16"/>
          <w:szCs w:val="16"/>
          <w:lang w:val="en-US"/>
        </w:rPr>
        <w:t>"</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class</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org.activiti.spring.ProcessEngineFactoryBean</w:t>
      </w:r>
      <w:proofErr w:type="spellEnd"/>
      <w:r w:rsidRPr="00E64B78">
        <w:rPr>
          <w:rFonts w:ascii="Consolas" w:hAnsi="Consolas" w:cs="Consolas"/>
          <w:i/>
          <w:iCs/>
          <w:color w:val="2A00FF"/>
          <w:sz w:val="16"/>
          <w:szCs w:val="16"/>
          <w:lang w:val="en-US"/>
        </w:rPr>
        <w:t>"</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property</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name</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processEngineConfiguration</w:t>
      </w:r>
      <w:proofErr w:type="spellEnd"/>
      <w:r w:rsidRPr="00E64B78">
        <w:rPr>
          <w:rFonts w:ascii="Consolas" w:hAnsi="Consolas" w:cs="Consolas"/>
          <w:i/>
          <w:iCs/>
          <w:color w:val="2A00FF"/>
          <w:sz w:val="16"/>
          <w:szCs w:val="16"/>
          <w:lang w:val="en-US"/>
        </w:rPr>
        <w:t>"</w:t>
      </w:r>
      <w:r w:rsidRPr="00E64B78">
        <w:rPr>
          <w:rFonts w:ascii="Consolas" w:hAnsi="Consolas" w:cs="Consolas"/>
          <w:sz w:val="16"/>
          <w:szCs w:val="16"/>
          <w:lang w:val="en-US"/>
        </w:rPr>
        <w:t xml:space="preserve"> </w:t>
      </w:r>
      <w:r w:rsidRPr="00E64B78">
        <w:rPr>
          <w:rFonts w:ascii="Consolas" w:hAnsi="Consolas" w:cs="Consolas"/>
          <w:color w:val="7F007F"/>
          <w:sz w:val="16"/>
          <w:szCs w:val="16"/>
          <w:lang w:val="en-US"/>
        </w:rPr>
        <w:t>ref</w:t>
      </w:r>
      <w:r w:rsidRPr="00E64B78">
        <w:rPr>
          <w:rFonts w:ascii="Consolas" w:hAnsi="Consolas" w:cs="Consolas"/>
          <w:color w:val="000000"/>
          <w:sz w:val="16"/>
          <w:szCs w:val="16"/>
          <w:lang w:val="en-US"/>
        </w:rPr>
        <w:t>=</w:t>
      </w:r>
      <w:r w:rsidRPr="00E64B78">
        <w:rPr>
          <w:rFonts w:ascii="Consolas" w:hAnsi="Consolas" w:cs="Consolas"/>
          <w:i/>
          <w:iCs/>
          <w:color w:val="2A00FF"/>
          <w:sz w:val="16"/>
          <w:szCs w:val="16"/>
          <w:lang w:val="en-US"/>
        </w:rPr>
        <w:t>"</w:t>
      </w:r>
      <w:proofErr w:type="spellStart"/>
      <w:r w:rsidRPr="00E64B78">
        <w:rPr>
          <w:rFonts w:ascii="Consolas" w:hAnsi="Consolas" w:cs="Consolas"/>
          <w:i/>
          <w:iCs/>
          <w:color w:val="2A00FF"/>
          <w:sz w:val="16"/>
          <w:szCs w:val="16"/>
          <w:lang w:val="en-US"/>
        </w:rPr>
        <w:t>processEngineConfiguration</w:t>
      </w:r>
      <w:proofErr w:type="spellEnd"/>
      <w:r w:rsidRPr="00E64B78">
        <w:rPr>
          <w:rFonts w:ascii="Consolas" w:hAnsi="Consolas" w:cs="Consolas"/>
          <w:i/>
          <w:iCs/>
          <w:color w:val="2A00FF"/>
          <w:sz w:val="16"/>
          <w:szCs w:val="16"/>
          <w:lang w:val="en-US"/>
        </w:rPr>
        <w:t>"</w:t>
      </w:r>
      <w:r w:rsidRPr="00E64B78">
        <w:rPr>
          <w:rFonts w:ascii="Consolas" w:hAnsi="Consolas" w:cs="Consolas"/>
          <w:sz w:val="16"/>
          <w:szCs w:val="16"/>
          <w:lang w:val="en-US"/>
        </w:rPr>
        <w:t xml:space="preserve"> </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lang w:val="en-US"/>
        </w:rPr>
        <w:t>&lt;/</w:t>
      </w:r>
      <w:r w:rsidRPr="00E64B78">
        <w:rPr>
          <w:rFonts w:ascii="Consolas" w:hAnsi="Consolas" w:cs="Consolas"/>
          <w:color w:val="3F7F7F"/>
          <w:sz w:val="16"/>
          <w:szCs w:val="16"/>
          <w:lang w:val="en-US"/>
        </w:rPr>
        <w:t>bean</w:t>
      </w:r>
      <w:r w:rsidRPr="00E64B78">
        <w:rPr>
          <w:rFonts w:ascii="Consolas" w:hAnsi="Consolas" w:cs="Consolas"/>
          <w:color w:val="008080"/>
          <w:sz w:val="16"/>
          <w:szCs w:val="16"/>
          <w:lang w:val="en-US"/>
        </w:rPr>
        <w:t>&gt;</w:t>
      </w:r>
    </w:p>
    <w:p w:rsidR="00E64B78" w:rsidRPr="00E64B78" w:rsidRDefault="00E64B78" w:rsidP="00E64B78">
      <w:pPr>
        <w:autoSpaceDE w:val="0"/>
        <w:autoSpaceDN w:val="0"/>
        <w:adjustRightInd w:val="0"/>
        <w:spacing w:after="0" w:line="240" w:lineRule="auto"/>
        <w:rPr>
          <w:rFonts w:ascii="Consolas" w:hAnsi="Consolas" w:cs="Consolas"/>
          <w:sz w:val="16"/>
          <w:szCs w:val="16"/>
          <w:lang w:val="en-US"/>
        </w:rPr>
      </w:pPr>
      <w:r w:rsidRPr="00E64B78">
        <w:rPr>
          <w:rFonts w:ascii="Consolas" w:hAnsi="Consolas" w:cs="Consolas"/>
          <w:color w:val="000000"/>
          <w:sz w:val="16"/>
          <w:szCs w:val="16"/>
          <w:lang w:val="en-US"/>
        </w:rPr>
        <w:tab/>
      </w:r>
      <w:r w:rsidRPr="00E64B78">
        <w:rPr>
          <w:rFonts w:ascii="Consolas" w:hAnsi="Consolas" w:cs="Consolas"/>
          <w:color w:val="008080"/>
          <w:sz w:val="16"/>
          <w:szCs w:val="16"/>
          <w:highlight w:val="yellow"/>
          <w:lang w:val="en-US"/>
        </w:rPr>
        <w:t>&lt;</w:t>
      </w:r>
      <w:r w:rsidRPr="00E64B78">
        <w:rPr>
          <w:rFonts w:ascii="Consolas" w:hAnsi="Consolas" w:cs="Consolas"/>
          <w:color w:val="3F7F7F"/>
          <w:sz w:val="16"/>
          <w:szCs w:val="16"/>
          <w:highlight w:val="yellow"/>
          <w:lang w:val="en-US"/>
        </w:rPr>
        <w:t>import</w:t>
      </w:r>
      <w:r w:rsidRPr="00E64B78">
        <w:rPr>
          <w:rFonts w:ascii="Consolas" w:hAnsi="Consolas" w:cs="Consolas"/>
          <w:sz w:val="16"/>
          <w:szCs w:val="16"/>
          <w:highlight w:val="yellow"/>
          <w:lang w:val="en-US"/>
        </w:rPr>
        <w:t xml:space="preserve"> </w:t>
      </w:r>
      <w:r w:rsidRPr="00E64B78">
        <w:rPr>
          <w:rFonts w:ascii="Consolas" w:hAnsi="Consolas" w:cs="Consolas"/>
          <w:color w:val="7F007F"/>
          <w:sz w:val="16"/>
          <w:szCs w:val="16"/>
          <w:highlight w:val="yellow"/>
          <w:lang w:val="en-US"/>
        </w:rPr>
        <w:t>resource</w:t>
      </w:r>
      <w:r w:rsidRPr="00E64B78">
        <w:rPr>
          <w:rFonts w:ascii="Consolas" w:hAnsi="Consolas" w:cs="Consolas"/>
          <w:color w:val="000000"/>
          <w:sz w:val="16"/>
          <w:szCs w:val="16"/>
          <w:highlight w:val="yellow"/>
          <w:lang w:val="en-US"/>
        </w:rPr>
        <w:t>=</w:t>
      </w:r>
      <w:r w:rsidRPr="00E64B78">
        <w:rPr>
          <w:rFonts w:ascii="Consolas" w:hAnsi="Consolas" w:cs="Consolas"/>
          <w:i/>
          <w:iCs/>
          <w:color w:val="2A00FF"/>
          <w:sz w:val="16"/>
          <w:szCs w:val="16"/>
          <w:highlight w:val="yellow"/>
          <w:lang w:val="en-US"/>
        </w:rPr>
        <w:t>"</w:t>
      </w:r>
      <w:proofErr w:type="spellStart"/>
      <w:r w:rsidRPr="00E64B78">
        <w:rPr>
          <w:rFonts w:ascii="Consolas" w:hAnsi="Consolas" w:cs="Consolas"/>
          <w:i/>
          <w:iCs/>
          <w:color w:val="2A00FF"/>
          <w:sz w:val="16"/>
          <w:szCs w:val="16"/>
          <w:highlight w:val="yellow"/>
          <w:lang w:val="en-US"/>
        </w:rPr>
        <w:t>classpath</w:t>
      </w:r>
      <w:proofErr w:type="gramStart"/>
      <w:r w:rsidRPr="00E64B78">
        <w:rPr>
          <w:rFonts w:ascii="Consolas" w:hAnsi="Consolas" w:cs="Consolas"/>
          <w:i/>
          <w:iCs/>
          <w:color w:val="2A00FF"/>
          <w:sz w:val="16"/>
          <w:szCs w:val="16"/>
          <w:highlight w:val="yellow"/>
          <w:lang w:val="en-US"/>
        </w:rPr>
        <w:t>:openl</w:t>
      </w:r>
      <w:proofErr w:type="gramEnd"/>
      <w:r w:rsidRPr="00E64B78">
        <w:rPr>
          <w:rFonts w:ascii="Consolas" w:hAnsi="Consolas" w:cs="Consolas"/>
          <w:i/>
          <w:iCs/>
          <w:color w:val="2A00FF"/>
          <w:sz w:val="16"/>
          <w:szCs w:val="16"/>
          <w:highlight w:val="yellow"/>
          <w:lang w:val="en-US"/>
        </w:rPr>
        <w:t>-ruleservice-activiti-beans.xml</w:t>
      </w:r>
      <w:proofErr w:type="spellEnd"/>
      <w:r w:rsidRPr="00E64B78">
        <w:rPr>
          <w:rFonts w:ascii="Consolas" w:hAnsi="Consolas" w:cs="Consolas"/>
          <w:i/>
          <w:iCs/>
          <w:color w:val="2A00FF"/>
          <w:sz w:val="16"/>
          <w:szCs w:val="16"/>
          <w:highlight w:val="yellow"/>
          <w:lang w:val="en-US"/>
        </w:rPr>
        <w:t>"</w:t>
      </w:r>
      <w:r w:rsidRPr="00E64B78">
        <w:rPr>
          <w:rFonts w:ascii="Consolas" w:hAnsi="Consolas" w:cs="Consolas"/>
          <w:sz w:val="16"/>
          <w:szCs w:val="16"/>
          <w:highlight w:val="yellow"/>
          <w:lang w:val="en-US"/>
        </w:rPr>
        <w:t xml:space="preserve"> </w:t>
      </w:r>
      <w:r w:rsidRPr="00E64B78">
        <w:rPr>
          <w:rFonts w:ascii="Consolas" w:hAnsi="Consolas" w:cs="Consolas"/>
          <w:color w:val="008080"/>
          <w:sz w:val="16"/>
          <w:szCs w:val="16"/>
          <w:highlight w:val="yellow"/>
          <w:lang w:val="en-US"/>
        </w:rPr>
        <w:t>/&gt;</w:t>
      </w:r>
    </w:p>
    <w:p w:rsidR="00F30E33" w:rsidRDefault="00E64B78" w:rsidP="00E64B78">
      <w:pPr>
        <w:rPr>
          <w:rFonts w:ascii="Consolas" w:hAnsi="Consolas" w:cs="Consolas"/>
          <w:color w:val="008080"/>
          <w:sz w:val="16"/>
          <w:szCs w:val="16"/>
          <w:lang w:val="en-US"/>
        </w:rPr>
      </w:pPr>
      <w:r w:rsidRPr="00D84EAA">
        <w:rPr>
          <w:rFonts w:ascii="Consolas" w:hAnsi="Consolas" w:cs="Consolas"/>
          <w:color w:val="008080"/>
          <w:sz w:val="16"/>
          <w:szCs w:val="16"/>
          <w:lang w:val="en-US"/>
        </w:rPr>
        <w:t>&lt;/</w:t>
      </w:r>
      <w:r w:rsidRPr="00D84EAA">
        <w:rPr>
          <w:rFonts w:ascii="Consolas" w:hAnsi="Consolas" w:cs="Consolas"/>
          <w:color w:val="3F7F7F"/>
          <w:sz w:val="16"/>
          <w:szCs w:val="16"/>
          <w:highlight w:val="lightGray"/>
          <w:lang w:val="en-US"/>
        </w:rPr>
        <w:t>beans</w:t>
      </w:r>
      <w:r w:rsidRPr="00D84EAA">
        <w:rPr>
          <w:rFonts w:ascii="Consolas" w:hAnsi="Consolas" w:cs="Consolas"/>
          <w:color w:val="008080"/>
          <w:sz w:val="16"/>
          <w:szCs w:val="16"/>
          <w:lang w:val="en-US"/>
        </w:rPr>
        <w:t>&gt;</w:t>
      </w:r>
    </w:p>
    <w:p w:rsidR="00DD05FB" w:rsidRPr="00A407CB" w:rsidRDefault="00DD05FB" w:rsidP="00DD05FB">
      <w:pPr>
        <w:spacing w:after="0"/>
        <w:rPr>
          <w:rStyle w:val="Emphasis"/>
          <w:rFonts w:ascii="Arial" w:hAnsi="Arial" w:cs="Arial"/>
          <w:i w:val="0"/>
          <w:color w:val="222222"/>
          <w:sz w:val="16"/>
          <w:szCs w:val="16"/>
          <w:shd w:val="clear" w:color="auto" w:fill="FFFFFF"/>
          <w:lang w:val="en-US"/>
        </w:rPr>
      </w:pPr>
      <w:r>
        <w:rPr>
          <w:rStyle w:val="Emphasis"/>
          <w:rFonts w:ascii="Arial" w:hAnsi="Arial" w:cs="Arial"/>
          <w:i w:val="0"/>
          <w:color w:val="222222"/>
          <w:shd w:val="clear" w:color="auto" w:fill="FFFFFF"/>
          <w:lang w:val="en-US"/>
        </w:rPr>
        <w:t xml:space="preserve">This configuration contains a bean with name </w:t>
      </w:r>
      <w:proofErr w:type="spellStart"/>
      <w:r w:rsidRPr="00DD05FB">
        <w:rPr>
          <w:rFonts w:ascii="Consolas" w:hAnsi="Consolas" w:cs="Consolas"/>
          <w:iCs/>
          <w:color w:val="000000"/>
          <w:sz w:val="20"/>
          <w:szCs w:val="20"/>
          <w:lang w:val="en-US"/>
        </w:rPr>
        <w:t>openLEngine</w:t>
      </w:r>
      <w:proofErr w:type="spellEnd"/>
      <w:r>
        <w:rPr>
          <w:rFonts w:ascii="Consolas" w:hAnsi="Consolas" w:cs="Consolas"/>
          <w:iCs/>
          <w:color w:val="000000"/>
          <w:sz w:val="20"/>
          <w:szCs w:val="20"/>
          <w:lang w:val="en-US"/>
        </w:rPr>
        <w:t xml:space="preserve">. </w:t>
      </w:r>
      <w:r>
        <w:rPr>
          <w:rStyle w:val="Emphasis"/>
          <w:rFonts w:ascii="Arial" w:hAnsi="Arial" w:cs="Arial"/>
          <w:i w:val="0"/>
          <w:color w:val="222222"/>
          <w:shd w:val="clear" w:color="auto" w:fill="FFFFFF"/>
          <w:lang w:val="en-US"/>
        </w:rPr>
        <w:t>This bean can be used in process definitions as part of Spring Integration feature in Activiti. The bean contains one method with following signature:</w:t>
      </w:r>
    </w:p>
    <w:p w:rsidR="00DD05FB" w:rsidRDefault="00DD05FB" w:rsidP="00E64B78">
      <w:pPr>
        <w:rPr>
          <w:rFonts w:ascii="Consolas" w:hAnsi="Consolas" w:cs="Consolas"/>
          <w:color w:val="000000"/>
          <w:sz w:val="16"/>
          <w:szCs w:val="16"/>
          <w:lang w:val="en-US"/>
        </w:rPr>
      </w:pPr>
      <w:proofErr w:type="gramStart"/>
      <w:r w:rsidRPr="00DD05FB">
        <w:rPr>
          <w:rFonts w:ascii="Consolas" w:hAnsi="Consolas" w:cs="Consolas"/>
          <w:b/>
          <w:bCs/>
          <w:color w:val="7F0055"/>
          <w:sz w:val="16"/>
          <w:szCs w:val="16"/>
          <w:lang w:val="en-US"/>
        </w:rPr>
        <w:t>public</w:t>
      </w:r>
      <w:proofErr w:type="gramEnd"/>
      <w:r w:rsidRPr="00DD05FB">
        <w:rPr>
          <w:rFonts w:ascii="Consolas" w:hAnsi="Consolas" w:cs="Consolas"/>
          <w:color w:val="000000"/>
          <w:sz w:val="16"/>
          <w:szCs w:val="16"/>
          <w:lang w:val="en-US"/>
        </w:rPr>
        <w:t xml:space="preserve"> </w:t>
      </w:r>
      <w:proofErr w:type="spellStart"/>
      <w:r w:rsidRPr="00DD05FB">
        <w:rPr>
          <w:rFonts w:ascii="Consolas" w:hAnsi="Consolas" w:cs="Consolas"/>
          <w:color w:val="000000"/>
          <w:sz w:val="16"/>
          <w:szCs w:val="16"/>
          <w:lang w:val="en-US"/>
        </w:rPr>
        <w:t>ResultValue</w:t>
      </w:r>
      <w:proofErr w:type="spellEnd"/>
      <w:r w:rsidRPr="00DD05FB">
        <w:rPr>
          <w:rFonts w:ascii="Consolas" w:hAnsi="Consolas" w:cs="Consolas"/>
          <w:color w:val="000000"/>
          <w:sz w:val="16"/>
          <w:szCs w:val="16"/>
          <w:lang w:val="en-US"/>
        </w:rPr>
        <w:t xml:space="preserve"> execute(String </w:t>
      </w:r>
      <w:proofErr w:type="spellStart"/>
      <w:r w:rsidRPr="00DD05FB">
        <w:rPr>
          <w:rFonts w:ascii="Consolas" w:hAnsi="Consolas" w:cs="Consolas"/>
          <w:color w:val="6A3E3E"/>
          <w:sz w:val="16"/>
          <w:szCs w:val="16"/>
          <w:lang w:val="en-US"/>
        </w:rPr>
        <w:t>serviceName</w:t>
      </w:r>
      <w:proofErr w:type="spellEnd"/>
      <w:r w:rsidRPr="00DD05FB">
        <w:rPr>
          <w:rFonts w:ascii="Consolas" w:hAnsi="Consolas" w:cs="Consolas"/>
          <w:color w:val="000000"/>
          <w:sz w:val="16"/>
          <w:szCs w:val="16"/>
          <w:lang w:val="en-US"/>
        </w:rPr>
        <w:t xml:space="preserve">, String </w:t>
      </w:r>
      <w:proofErr w:type="spellStart"/>
      <w:r w:rsidRPr="00DD05FB">
        <w:rPr>
          <w:rFonts w:ascii="Consolas" w:hAnsi="Consolas" w:cs="Consolas"/>
          <w:color w:val="6A3E3E"/>
          <w:sz w:val="16"/>
          <w:szCs w:val="16"/>
          <w:lang w:val="en-US"/>
        </w:rPr>
        <w:t>methodName</w:t>
      </w:r>
      <w:proofErr w:type="spellEnd"/>
      <w:r w:rsidRPr="00DD05FB">
        <w:rPr>
          <w:rFonts w:ascii="Consolas" w:hAnsi="Consolas" w:cs="Consolas"/>
          <w:color w:val="000000"/>
          <w:sz w:val="16"/>
          <w:szCs w:val="16"/>
          <w:lang w:val="en-US"/>
        </w:rPr>
        <w:t xml:space="preserve">, Object... </w:t>
      </w:r>
      <w:proofErr w:type="spellStart"/>
      <w:r w:rsidRPr="00DD05FB">
        <w:rPr>
          <w:rFonts w:ascii="Consolas" w:hAnsi="Consolas" w:cs="Consolas"/>
          <w:color w:val="6A3E3E"/>
          <w:sz w:val="16"/>
          <w:szCs w:val="16"/>
          <w:lang w:val="en-US"/>
        </w:rPr>
        <w:t>args</w:t>
      </w:r>
      <w:proofErr w:type="spellEnd"/>
      <w:r w:rsidRPr="00DD05FB">
        <w:rPr>
          <w:rFonts w:ascii="Consolas" w:hAnsi="Consolas" w:cs="Consolas"/>
          <w:color w:val="000000"/>
          <w:sz w:val="16"/>
          <w:szCs w:val="16"/>
          <w:lang w:val="en-US"/>
        </w:rPr>
        <w:t xml:space="preserve">) </w:t>
      </w:r>
      <w:r w:rsidRPr="00DD05FB">
        <w:rPr>
          <w:rFonts w:ascii="Consolas" w:hAnsi="Consolas" w:cs="Consolas"/>
          <w:b/>
          <w:bCs/>
          <w:color w:val="7F0055"/>
          <w:sz w:val="16"/>
          <w:szCs w:val="16"/>
          <w:lang w:val="en-US"/>
        </w:rPr>
        <w:t>throws</w:t>
      </w:r>
      <w:r w:rsidRPr="00DD05FB">
        <w:rPr>
          <w:rFonts w:ascii="Consolas" w:hAnsi="Consolas" w:cs="Consolas"/>
          <w:color w:val="000000"/>
          <w:sz w:val="16"/>
          <w:szCs w:val="16"/>
          <w:lang w:val="en-US"/>
        </w:rPr>
        <w:t xml:space="preserve"> Exception</w:t>
      </w:r>
      <w:r>
        <w:rPr>
          <w:rFonts w:ascii="Consolas" w:hAnsi="Consolas" w:cs="Consolas"/>
          <w:color w:val="000000"/>
          <w:sz w:val="16"/>
          <w:szCs w:val="16"/>
          <w:lang w:val="en-US"/>
        </w:rPr>
        <w:t>;</w:t>
      </w:r>
    </w:p>
    <w:tbl>
      <w:tblPr>
        <w:tblpPr w:leftFromText="180" w:rightFromText="180" w:vertAnchor="text" w:horzAnchor="margin" w:tblpY="3"/>
        <w:tblW w:w="0" w:type="auto"/>
        <w:tblLook w:val="0000" w:firstRow="0" w:lastRow="0" w:firstColumn="0" w:lastColumn="0" w:noHBand="0" w:noVBand="0"/>
      </w:tblPr>
      <w:tblGrid>
        <w:gridCol w:w="3018"/>
        <w:gridCol w:w="6446"/>
      </w:tblGrid>
      <w:tr w:rsidR="00DD05FB" w:rsidRPr="00CC2AD2" w:rsidTr="001D34EF">
        <w:trPr>
          <w:tblHeader/>
        </w:trPr>
        <w:tc>
          <w:tcPr>
            <w:tcW w:w="3018" w:type="dxa"/>
            <w:tcBorders>
              <w:top w:val="single" w:sz="4" w:space="0" w:color="auto"/>
              <w:bottom w:val="single" w:sz="4" w:space="0" w:color="auto"/>
            </w:tcBorders>
            <w:shd w:val="clear" w:color="auto" w:fill="E0E0E0"/>
          </w:tcPr>
          <w:p w:rsidR="00DD05FB" w:rsidRPr="00CC2AD2" w:rsidRDefault="00DD05FB" w:rsidP="001D34EF">
            <w:pPr>
              <w:pStyle w:val="TableHead"/>
              <w:rPr>
                <w:color w:val="0099FF"/>
                <w:sz w:val="18"/>
                <w:szCs w:val="18"/>
              </w:rPr>
            </w:pPr>
            <w:r>
              <w:rPr>
                <w:color w:val="0099FF"/>
                <w:sz w:val="18"/>
                <w:szCs w:val="18"/>
              </w:rPr>
              <w:t>Method argument</w:t>
            </w:r>
            <w:r w:rsidRPr="00CC2AD2">
              <w:rPr>
                <w:color w:val="0099FF"/>
                <w:sz w:val="18"/>
                <w:szCs w:val="18"/>
              </w:rPr>
              <w:t xml:space="preserve"> name</w:t>
            </w:r>
          </w:p>
        </w:tc>
        <w:tc>
          <w:tcPr>
            <w:tcW w:w="6446" w:type="dxa"/>
            <w:tcBorders>
              <w:top w:val="single" w:sz="4" w:space="0" w:color="auto"/>
              <w:bottom w:val="single" w:sz="4" w:space="0" w:color="auto"/>
            </w:tcBorders>
            <w:shd w:val="clear" w:color="auto" w:fill="E0E0E0"/>
          </w:tcPr>
          <w:p w:rsidR="00DD05FB" w:rsidRPr="00CC2AD2" w:rsidRDefault="00DD05FB" w:rsidP="001D34EF">
            <w:pPr>
              <w:pStyle w:val="TableHead"/>
              <w:rPr>
                <w:color w:val="0099FF"/>
                <w:sz w:val="18"/>
                <w:szCs w:val="18"/>
              </w:rPr>
            </w:pPr>
            <w:r w:rsidRPr="00CC2AD2">
              <w:rPr>
                <w:color w:val="0099FF"/>
                <w:sz w:val="18"/>
                <w:szCs w:val="18"/>
              </w:rPr>
              <w:t>Description</w:t>
            </w:r>
          </w:p>
        </w:tc>
      </w:tr>
      <w:tr w:rsidR="00DD05FB" w:rsidRPr="00D84EAA" w:rsidTr="001D34EF">
        <w:tc>
          <w:tcPr>
            <w:tcW w:w="3018" w:type="dxa"/>
            <w:tcBorders>
              <w:top w:val="single" w:sz="4" w:space="0" w:color="auto"/>
              <w:bottom w:val="single" w:sz="4" w:space="0" w:color="808080"/>
            </w:tcBorders>
          </w:tcPr>
          <w:p w:rsidR="00DD05FB" w:rsidRPr="00CC2AD2" w:rsidRDefault="00DD05FB" w:rsidP="001D34EF">
            <w:pPr>
              <w:pStyle w:val="Tabletext"/>
              <w:rPr>
                <w:color w:val="0099FF"/>
                <w:sz w:val="18"/>
                <w:szCs w:val="18"/>
              </w:rPr>
            </w:pPr>
            <w:proofErr w:type="spellStart"/>
            <w:r>
              <w:rPr>
                <w:color w:val="0099FF"/>
                <w:sz w:val="18"/>
                <w:szCs w:val="18"/>
              </w:rPr>
              <w:t>serviceName</w:t>
            </w:r>
            <w:proofErr w:type="spellEnd"/>
          </w:p>
        </w:tc>
        <w:tc>
          <w:tcPr>
            <w:tcW w:w="6446" w:type="dxa"/>
            <w:tcBorders>
              <w:top w:val="single" w:sz="4" w:space="0" w:color="auto"/>
              <w:bottom w:val="single" w:sz="4" w:space="0" w:color="808080"/>
            </w:tcBorders>
          </w:tcPr>
          <w:p w:rsidR="00DD05FB" w:rsidRPr="00CC2AD2" w:rsidRDefault="00DD05FB" w:rsidP="001D34EF">
            <w:pPr>
              <w:pStyle w:val="Tabletext"/>
              <w:rPr>
                <w:color w:val="0099FF"/>
                <w:sz w:val="18"/>
                <w:szCs w:val="18"/>
              </w:rPr>
            </w:pPr>
            <w:r>
              <w:rPr>
                <w:color w:val="0099FF"/>
                <w:sz w:val="18"/>
                <w:szCs w:val="18"/>
              </w:rPr>
              <w:t>OpenL service name in repository</w:t>
            </w:r>
          </w:p>
        </w:tc>
      </w:tr>
      <w:tr w:rsidR="00DD05FB" w:rsidRPr="00D84EAA" w:rsidTr="001D34EF">
        <w:tc>
          <w:tcPr>
            <w:tcW w:w="3018"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proofErr w:type="spellStart"/>
            <w:r>
              <w:rPr>
                <w:color w:val="0099FF"/>
                <w:sz w:val="18"/>
                <w:szCs w:val="18"/>
              </w:rPr>
              <w:t>methodName</w:t>
            </w:r>
            <w:proofErr w:type="spellEnd"/>
          </w:p>
        </w:tc>
        <w:tc>
          <w:tcPr>
            <w:tcW w:w="6446"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r>
              <w:rPr>
                <w:color w:val="0099FF"/>
                <w:sz w:val="18"/>
                <w:szCs w:val="18"/>
              </w:rPr>
              <w:t>Rule method name from resource</w:t>
            </w:r>
          </w:p>
        </w:tc>
      </w:tr>
      <w:tr w:rsidR="00DD05FB" w:rsidRPr="00CC2AD2" w:rsidTr="001D34EF">
        <w:tc>
          <w:tcPr>
            <w:tcW w:w="3018"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proofErr w:type="spellStart"/>
            <w:r>
              <w:rPr>
                <w:color w:val="0099FF"/>
                <w:sz w:val="18"/>
                <w:szCs w:val="18"/>
              </w:rPr>
              <w:t>args</w:t>
            </w:r>
            <w:proofErr w:type="spellEnd"/>
          </w:p>
        </w:tc>
        <w:tc>
          <w:tcPr>
            <w:tcW w:w="6446" w:type="dxa"/>
            <w:tcBorders>
              <w:top w:val="single" w:sz="4" w:space="0" w:color="808080"/>
              <w:bottom w:val="single" w:sz="4" w:space="0" w:color="808080"/>
            </w:tcBorders>
          </w:tcPr>
          <w:p w:rsidR="00DD05FB" w:rsidRPr="00CC2AD2" w:rsidRDefault="00DD05FB" w:rsidP="001D34EF">
            <w:pPr>
              <w:pStyle w:val="Tabletext"/>
              <w:rPr>
                <w:color w:val="0099FF"/>
                <w:sz w:val="18"/>
                <w:szCs w:val="18"/>
              </w:rPr>
            </w:pPr>
            <w:r>
              <w:rPr>
                <w:color w:val="0099FF"/>
                <w:sz w:val="18"/>
                <w:szCs w:val="18"/>
              </w:rPr>
              <w:t>Rule method arguments</w:t>
            </w:r>
          </w:p>
        </w:tc>
      </w:tr>
    </w:tbl>
    <w:p w:rsidR="00DD05FB" w:rsidRPr="00DD05FB" w:rsidRDefault="00DD05FB" w:rsidP="00DD05FB">
      <w:pPr>
        <w:spacing w:before="200"/>
        <w:rPr>
          <w:b/>
          <w:sz w:val="16"/>
          <w:szCs w:val="16"/>
          <w:lang w:val="en-US"/>
        </w:rPr>
      </w:pPr>
      <w:r>
        <w:rPr>
          <w:rStyle w:val="Emphasis"/>
          <w:rFonts w:ascii="Arial" w:hAnsi="Arial" w:cs="Arial"/>
          <w:i w:val="0"/>
          <w:color w:val="222222"/>
          <w:shd w:val="clear" w:color="auto" w:fill="FFFFFF"/>
          <w:lang w:val="en-US"/>
        </w:rPr>
        <w:t xml:space="preserve">This method returns </w:t>
      </w:r>
      <w:proofErr w:type="spellStart"/>
      <w:r w:rsidRPr="00806770">
        <w:rPr>
          <w:rFonts w:ascii="Consolas" w:hAnsi="Consolas" w:cs="Consolas"/>
          <w:color w:val="000000"/>
          <w:sz w:val="20"/>
          <w:szCs w:val="20"/>
          <w:lang w:val="en-US"/>
        </w:rPr>
        <w:t>org.openl.rules.activiti.spring.result</w:t>
      </w:r>
      <w:r>
        <w:rPr>
          <w:rFonts w:ascii="Consolas" w:hAnsi="Consolas" w:cs="Consolas"/>
          <w:color w:val="000000"/>
          <w:sz w:val="20"/>
          <w:szCs w:val="20"/>
          <w:lang w:val="en-US"/>
        </w:rPr>
        <w:t>.</w:t>
      </w:r>
      <w:r w:rsidRPr="00806770">
        <w:rPr>
          <w:rFonts w:ascii="Consolas" w:hAnsi="Consolas" w:cs="Consolas"/>
          <w:iCs/>
          <w:color w:val="000000"/>
          <w:sz w:val="20"/>
          <w:szCs w:val="20"/>
          <w:lang w:val="en-US"/>
        </w:rPr>
        <w:t>ResultValue</w:t>
      </w:r>
      <w:proofErr w:type="spellEnd"/>
      <w:r>
        <w:rPr>
          <w:rStyle w:val="Emphasis"/>
          <w:rFonts w:ascii="Arial" w:hAnsi="Arial" w:cs="Arial"/>
          <w:i w:val="0"/>
          <w:color w:val="222222"/>
          <w:shd w:val="clear" w:color="auto" w:fill="FFFFFF"/>
          <w:lang w:val="en-US"/>
        </w:rPr>
        <w:t xml:space="preserve"> class. This class was designed for easy to use invocation result from UEL in Activiti process definition. Please, read previous section for more details.</w:t>
      </w:r>
    </w:p>
    <w:p w:rsidR="00B75D63" w:rsidRDefault="00B75D63" w:rsidP="00B75D63">
      <w:pPr>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 xml:space="preserve">See following example of using </w:t>
      </w:r>
      <w:proofErr w:type="spellStart"/>
      <w:r w:rsidRPr="00172EB4">
        <w:rPr>
          <w:rFonts w:ascii="Consolas" w:hAnsi="Consolas" w:cs="Consolas"/>
          <w:color w:val="000000"/>
          <w:sz w:val="20"/>
          <w:szCs w:val="20"/>
          <w:lang w:val="en-US"/>
        </w:rPr>
        <w:t>openLRules</w:t>
      </w:r>
      <w:proofErr w:type="spellEnd"/>
      <w:r>
        <w:rPr>
          <w:rStyle w:val="Emphasis"/>
          <w:rFonts w:ascii="Arial" w:hAnsi="Arial" w:cs="Arial"/>
          <w:i w:val="0"/>
          <w:color w:val="222222"/>
          <w:shd w:val="clear" w:color="auto" w:fill="FFFFFF"/>
          <w:lang w:val="en-US"/>
        </w:rPr>
        <w:t xml:space="preserve"> bean:</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highlight w:val="lightGray"/>
          <w:lang w:val="en-US"/>
        </w:rPr>
        <w:t>sequenceFlow</w:t>
      </w:r>
      <w:proofErr w:type="spellEnd"/>
      <w:r w:rsidRPr="00B75D63">
        <w:rPr>
          <w:rFonts w:ascii="Consolas" w:hAnsi="Consolas" w:cs="Consolas"/>
          <w:sz w:val="16"/>
          <w:szCs w:val="16"/>
          <w:lang w:val="en-US"/>
        </w:rPr>
        <w:t xml:space="preserve"> </w:t>
      </w:r>
      <w:r w:rsidRPr="00B75D63">
        <w:rPr>
          <w:rFonts w:ascii="Consolas" w:hAnsi="Consolas" w:cs="Consolas"/>
          <w:color w:val="7F007F"/>
          <w:sz w:val="16"/>
          <w:szCs w:val="16"/>
          <w:lang w:val="en-US"/>
        </w:rPr>
        <w:t>id</w:t>
      </w:r>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'flow3'</w:t>
      </w:r>
      <w:r w:rsidRPr="00B75D63">
        <w:rPr>
          <w:rFonts w:ascii="Consolas" w:hAnsi="Consolas" w:cs="Consolas"/>
          <w:sz w:val="16"/>
          <w:szCs w:val="16"/>
          <w:lang w:val="en-US"/>
        </w:rPr>
        <w:t xml:space="preserve"> </w:t>
      </w:r>
      <w:proofErr w:type="spellStart"/>
      <w:r w:rsidRPr="00B75D63">
        <w:rPr>
          <w:rFonts w:ascii="Consolas" w:hAnsi="Consolas" w:cs="Consolas"/>
          <w:color w:val="7F007F"/>
          <w:sz w:val="16"/>
          <w:szCs w:val="16"/>
          <w:lang w:val="en-US"/>
        </w:rPr>
        <w:t>sourceRef</w:t>
      </w:r>
      <w:proofErr w:type="spell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w:t>
      </w:r>
      <w:proofErr w:type="spellStart"/>
      <w:r w:rsidRPr="00B75D63">
        <w:rPr>
          <w:rFonts w:ascii="Consolas" w:hAnsi="Consolas" w:cs="Consolas"/>
          <w:i/>
          <w:iCs/>
          <w:color w:val="2A00FF"/>
          <w:sz w:val="16"/>
          <w:szCs w:val="16"/>
          <w:lang w:val="en-US"/>
        </w:rPr>
        <w:t>theStart</w:t>
      </w:r>
      <w:proofErr w:type="spellEnd"/>
      <w:r w:rsidRPr="00B75D63">
        <w:rPr>
          <w:rFonts w:ascii="Consolas" w:hAnsi="Consolas" w:cs="Consolas"/>
          <w:i/>
          <w:iCs/>
          <w:color w:val="2A00FF"/>
          <w:sz w:val="16"/>
          <w:szCs w:val="16"/>
          <w:lang w:val="en-US"/>
        </w:rPr>
        <w:t>'</w:t>
      </w:r>
      <w:r w:rsidRPr="00B75D63">
        <w:rPr>
          <w:rFonts w:ascii="Consolas" w:hAnsi="Consolas" w:cs="Consolas"/>
          <w:sz w:val="16"/>
          <w:szCs w:val="16"/>
          <w:lang w:val="en-US"/>
        </w:rPr>
        <w:t xml:space="preserve"> </w:t>
      </w:r>
      <w:proofErr w:type="spellStart"/>
      <w:r w:rsidRPr="00B75D63">
        <w:rPr>
          <w:rFonts w:ascii="Consolas" w:hAnsi="Consolas" w:cs="Consolas"/>
          <w:color w:val="7F007F"/>
          <w:sz w:val="16"/>
          <w:szCs w:val="16"/>
          <w:lang w:val="en-US"/>
        </w:rPr>
        <w:t>targetRef</w:t>
      </w:r>
      <w:proofErr w:type="spell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'theTask2'</w:t>
      </w:r>
      <w:r w:rsidRPr="00B75D63">
        <w:rPr>
          <w:rFonts w:ascii="Consolas" w:hAnsi="Consolas" w:cs="Consolas"/>
          <w:color w:val="008080"/>
          <w:sz w:val="16"/>
          <w:szCs w:val="16"/>
          <w:lang w:val="en-US"/>
        </w:rPr>
        <w:t>&gt;</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lang w:val="en-US"/>
        </w:rPr>
        <w:t>conditionExpression</w:t>
      </w:r>
      <w:proofErr w:type="spellEnd"/>
      <w:r w:rsidRPr="00B75D63">
        <w:rPr>
          <w:rFonts w:ascii="Consolas" w:hAnsi="Consolas" w:cs="Consolas"/>
          <w:sz w:val="16"/>
          <w:szCs w:val="16"/>
          <w:lang w:val="en-US"/>
        </w:rPr>
        <w:t xml:space="preserve"> </w:t>
      </w:r>
      <w:proofErr w:type="spellStart"/>
      <w:r w:rsidRPr="00B75D63">
        <w:rPr>
          <w:rFonts w:ascii="Consolas" w:hAnsi="Consolas" w:cs="Consolas"/>
          <w:color w:val="7F007F"/>
          <w:sz w:val="16"/>
          <w:szCs w:val="16"/>
          <w:lang w:val="en-US"/>
        </w:rPr>
        <w:t>xsi</w:t>
      </w:r>
      <w:proofErr w:type="gramStart"/>
      <w:r w:rsidRPr="00B75D63">
        <w:rPr>
          <w:rFonts w:ascii="Consolas" w:hAnsi="Consolas" w:cs="Consolas"/>
          <w:color w:val="7F007F"/>
          <w:sz w:val="16"/>
          <w:szCs w:val="16"/>
          <w:lang w:val="en-US"/>
        </w:rPr>
        <w:t>:type</w:t>
      </w:r>
      <w:proofErr w:type="spellEnd"/>
      <w:proofErr w:type="gram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w:t>
      </w:r>
      <w:proofErr w:type="spellStart"/>
      <w:r w:rsidRPr="00B75D63">
        <w:rPr>
          <w:rFonts w:ascii="Consolas" w:hAnsi="Consolas" w:cs="Consolas"/>
          <w:i/>
          <w:iCs/>
          <w:color w:val="2A00FF"/>
          <w:sz w:val="16"/>
          <w:szCs w:val="16"/>
          <w:lang w:val="en-US"/>
        </w:rPr>
        <w:t>tFormalExpression</w:t>
      </w:r>
      <w:proofErr w:type="spellEnd"/>
      <w:r w:rsidRPr="00B75D63">
        <w:rPr>
          <w:rFonts w:ascii="Consolas" w:hAnsi="Consolas" w:cs="Consolas"/>
          <w:i/>
          <w:iCs/>
          <w:color w:val="2A00FF"/>
          <w:sz w:val="16"/>
          <w:szCs w:val="16"/>
          <w:lang w:val="en-US"/>
        </w:rPr>
        <w:t>"</w:t>
      </w:r>
      <w:r w:rsidRPr="00B75D63">
        <w:rPr>
          <w:rFonts w:ascii="Consolas" w:hAnsi="Consolas" w:cs="Consolas"/>
          <w:color w:val="008080"/>
          <w:sz w:val="16"/>
          <w:szCs w:val="16"/>
          <w:lang w:val="en-US"/>
        </w:rPr>
        <w:t>&gt;</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sidRPr="00B75D63">
        <w:rPr>
          <w:rFonts w:ascii="Consolas" w:hAnsi="Consolas" w:cs="Consolas"/>
          <w:color w:val="000000"/>
          <w:sz w:val="16"/>
          <w:szCs w:val="16"/>
          <w:lang w:val="en-US"/>
        </w:rPr>
        <w:tab/>
      </w:r>
      <w:r w:rsidRPr="00B75D63">
        <w:rPr>
          <w:rFonts w:ascii="Consolas" w:hAnsi="Consolas" w:cs="Consolas"/>
          <w:color w:val="000000"/>
          <w:sz w:val="16"/>
          <w:szCs w:val="16"/>
          <w:lang w:val="en-US"/>
        </w:rPr>
        <w:tab/>
      </w:r>
      <w:proofErr w:type="gramStart"/>
      <w:r w:rsidRPr="00B75D63">
        <w:rPr>
          <w:rFonts w:ascii="Consolas" w:hAnsi="Consolas" w:cs="Consolas"/>
          <w:color w:val="008080"/>
          <w:sz w:val="16"/>
          <w:szCs w:val="16"/>
          <w:lang w:val="en-US"/>
        </w:rPr>
        <w:t>&lt;![</w:t>
      </w:r>
      <w:proofErr w:type="gramEnd"/>
      <w:r w:rsidRPr="00B75D63">
        <w:rPr>
          <w:rFonts w:ascii="Consolas" w:hAnsi="Consolas" w:cs="Consolas"/>
          <w:color w:val="008080"/>
          <w:sz w:val="16"/>
          <w:szCs w:val="16"/>
          <w:lang w:val="en-US"/>
        </w:rPr>
        <w:t>CDATA[</w:t>
      </w:r>
      <w:r w:rsidRPr="00B75D63">
        <w:rPr>
          <w:rFonts w:ascii="Consolas" w:hAnsi="Consolas" w:cs="Consolas"/>
          <w:color w:val="000000"/>
          <w:sz w:val="16"/>
          <w:szCs w:val="16"/>
          <w:lang w:val="en-US"/>
        </w:rPr>
        <w:t>${</w:t>
      </w:r>
      <w:proofErr w:type="spellStart"/>
      <w:r w:rsidRPr="00B75D63">
        <w:rPr>
          <w:rFonts w:ascii="Consolas" w:hAnsi="Consolas" w:cs="Consolas"/>
          <w:color w:val="000000"/>
          <w:sz w:val="16"/>
          <w:szCs w:val="16"/>
          <w:lang w:val="en-US"/>
        </w:rPr>
        <w:t>openLEngine.execute</w:t>
      </w:r>
      <w:proofErr w:type="spellEnd"/>
      <w:r w:rsidRPr="00B75D63">
        <w:rPr>
          <w:rFonts w:ascii="Consolas" w:hAnsi="Consolas" w:cs="Consolas"/>
          <w:color w:val="000000"/>
          <w:sz w:val="16"/>
          <w:szCs w:val="16"/>
          <w:lang w:val="en-US"/>
        </w:rPr>
        <w:t>('datasource_Tutorial</w:t>
      </w:r>
      <w:bookmarkStart w:id="22" w:name="_GoBack"/>
      <w:bookmarkEnd w:id="22"/>
      <w:r w:rsidRPr="00B75D63">
        <w:rPr>
          <w:rFonts w:ascii="Consolas" w:hAnsi="Consolas" w:cs="Consolas"/>
          <w:color w:val="000000"/>
          <w:sz w:val="16"/>
          <w:szCs w:val="16"/>
          <w:lang w:val="en-US"/>
        </w:rPr>
        <w:t xml:space="preserve">1', 'DriverPremium1', </w:t>
      </w:r>
      <w:proofErr w:type="spellStart"/>
      <w:r w:rsidRPr="00B75D63">
        <w:rPr>
          <w:rFonts w:ascii="Consolas" w:hAnsi="Consolas" w:cs="Consolas"/>
          <w:color w:val="000000"/>
          <w:sz w:val="16"/>
          <w:szCs w:val="16"/>
          <w:lang w:val="en-US"/>
        </w:rPr>
        <w:t>driverAge</w:t>
      </w:r>
      <w:proofErr w:type="spellEnd"/>
      <w:r w:rsidRPr="00B75D63">
        <w:rPr>
          <w:rFonts w:ascii="Consolas" w:hAnsi="Consolas" w:cs="Consolas"/>
          <w:color w:val="000000"/>
          <w:sz w:val="16"/>
          <w:szCs w:val="16"/>
          <w:lang w:val="en-US"/>
        </w:rPr>
        <w:t xml:space="preserve">, </w:t>
      </w:r>
      <w:proofErr w:type="spellStart"/>
      <w:r w:rsidRPr="00B75D63">
        <w:rPr>
          <w:rFonts w:ascii="Consolas" w:hAnsi="Consolas" w:cs="Consolas"/>
          <w:color w:val="000000"/>
          <w:sz w:val="16"/>
          <w:szCs w:val="16"/>
          <w:lang w:val="en-US"/>
        </w:rPr>
        <w:t>driverMaritalStatus</w:t>
      </w:r>
      <w:proofErr w:type="spellEnd"/>
      <w:r w:rsidRPr="00B75D63">
        <w:rPr>
          <w:rFonts w:ascii="Consolas" w:hAnsi="Consolas" w:cs="Consolas"/>
          <w:color w:val="000000"/>
          <w:sz w:val="16"/>
          <w:szCs w:val="16"/>
          <w:lang w:val="en-US"/>
        </w:rPr>
        <w:t>).</w:t>
      </w:r>
      <w:proofErr w:type="spellStart"/>
      <w:r w:rsidRPr="00B75D63">
        <w:rPr>
          <w:rFonts w:ascii="Consolas" w:hAnsi="Consolas" w:cs="Consolas"/>
          <w:color w:val="000000"/>
          <w:sz w:val="16"/>
          <w:szCs w:val="16"/>
          <w:lang w:val="en-US"/>
        </w:rPr>
        <w:t>toDouble</w:t>
      </w:r>
      <w:proofErr w:type="spellEnd"/>
      <w:r w:rsidRPr="00B75D63">
        <w:rPr>
          <w:rFonts w:ascii="Consolas" w:hAnsi="Consolas" w:cs="Consolas"/>
          <w:color w:val="000000"/>
          <w:sz w:val="16"/>
          <w:szCs w:val="16"/>
          <w:lang w:val="en-US"/>
        </w:rPr>
        <w:t>() &lt;= 400}</w:t>
      </w:r>
      <w:r w:rsidRPr="00B75D63">
        <w:rPr>
          <w:rFonts w:ascii="Consolas" w:hAnsi="Consolas" w:cs="Consolas"/>
          <w:color w:val="008080"/>
          <w:sz w:val="16"/>
          <w:szCs w:val="16"/>
          <w:lang w:val="en-US"/>
        </w:rPr>
        <w:t>]]&gt;</w:t>
      </w:r>
    </w:p>
    <w:p w:rsidR="00B75D63" w:rsidRPr="00B75D63" w:rsidRDefault="00B75D63" w:rsidP="00B75D63">
      <w:pPr>
        <w:autoSpaceDE w:val="0"/>
        <w:autoSpaceDN w:val="0"/>
        <w:adjustRightInd w:val="0"/>
        <w:spacing w:after="0" w:line="240" w:lineRule="auto"/>
        <w:rPr>
          <w:rFonts w:ascii="Consolas" w:hAnsi="Consolas" w:cs="Consolas"/>
          <w:sz w:val="16"/>
          <w:szCs w:val="16"/>
          <w:lang w:val="en-US"/>
        </w:rPr>
      </w:pPr>
      <w:r w:rsidRPr="00B75D63">
        <w:rPr>
          <w:rFonts w:ascii="Consolas" w:hAnsi="Consolas" w:cs="Consolas"/>
          <w:color w:val="000000"/>
          <w:sz w:val="16"/>
          <w:szCs w:val="16"/>
          <w:lang w:val="en-US"/>
        </w:rPr>
        <w:tab/>
      </w: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lang w:val="en-US"/>
        </w:rPr>
        <w:t>conditionExpression</w:t>
      </w:r>
      <w:proofErr w:type="spellEnd"/>
      <w:r w:rsidRPr="00B75D63">
        <w:rPr>
          <w:rFonts w:ascii="Consolas" w:hAnsi="Consolas" w:cs="Consolas"/>
          <w:color w:val="008080"/>
          <w:sz w:val="16"/>
          <w:szCs w:val="16"/>
          <w:lang w:val="en-US"/>
        </w:rPr>
        <w:t>&gt;</w:t>
      </w:r>
    </w:p>
    <w:p w:rsidR="00B75D63" w:rsidRPr="00B75D63" w:rsidRDefault="00B75D63" w:rsidP="00B75D63">
      <w:pPr>
        <w:spacing w:after="0"/>
        <w:rPr>
          <w:rFonts w:ascii="Consolas" w:hAnsi="Consolas" w:cs="Consolas"/>
          <w:color w:val="008080"/>
          <w:sz w:val="16"/>
          <w:szCs w:val="16"/>
          <w:lang w:val="en-US"/>
        </w:rPr>
      </w:pP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highlight w:val="lightGray"/>
          <w:lang w:val="en-US"/>
        </w:rPr>
        <w:t>sequenceFlow</w:t>
      </w:r>
      <w:proofErr w:type="spellEnd"/>
      <w:r w:rsidRPr="00B75D63">
        <w:rPr>
          <w:rFonts w:ascii="Consolas" w:hAnsi="Consolas" w:cs="Consolas"/>
          <w:color w:val="008080"/>
          <w:sz w:val="16"/>
          <w:szCs w:val="16"/>
          <w:lang w:val="en-US"/>
        </w:rPr>
        <w:t>&gt;</w:t>
      </w:r>
    </w:p>
    <w:p w:rsidR="00B75D63" w:rsidRDefault="00B75D63" w:rsidP="00B75D63">
      <w:pPr>
        <w:spacing w:after="0"/>
        <w:rPr>
          <w:rStyle w:val="Emphasis"/>
          <w:rFonts w:ascii="Arial" w:hAnsi="Arial" w:cs="Arial"/>
          <w:i w:val="0"/>
          <w:color w:val="222222"/>
          <w:shd w:val="clear" w:color="auto" w:fill="FFFFFF"/>
          <w:lang w:val="en-US"/>
        </w:rPr>
      </w:pPr>
      <w:r>
        <w:rPr>
          <w:rStyle w:val="Emphasis"/>
          <w:rFonts w:ascii="Arial" w:hAnsi="Arial" w:cs="Arial"/>
          <w:i w:val="0"/>
          <w:color w:val="222222"/>
          <w:shd w:val="clear" w:color="auto" w:fill="FFFFFF"/>
          <w:lang w:val="en-US"/>
        </w:rPr>
        <w:t>Or:</w:t>
      </w:r>
    </w:p>
    <w:p w:rsidR="00DD05FB" w:rsidRDefault="00B75D63" w:rsidP="00B75D63">
      <w:pPr>
        <w:autoSpaceDE w:val="0"/>
        <w:autoSpaceDN w:val="0"/>
        <w:adjustRightInd w:val="0"/>
        <w:spacing w:after="0" w:line="240" w:lineRule="auto"/>
        <w:rPr>
          <w:rFonts w:ascii="Consolas" w:hAnsi="Consolas" w:cs="Consolas"/>
          <w:color w:val="008080"/>
          <w:sz w:val="16"/>
          <w:szCs w:val="16"/>
          <w:lang w:val="en-US"/>
        </w:rPr>
      </w:pPr>
      <w:r w:rsidRPr="00B75D63">
        <w:rPr>
          <w:rFonts w:ascii="Consolas" w:hAnsi="Consolas" w:cs="Consolas"/>
          <w:color w:val="008080"/>
          <w:sz w:val="16"/>
          <w:szCs w:val="16"/>
          <w:lang w:val="en-US"/>
        </w:rPr>
        <w:t>&lt;</w:t>
      </w:r>
      <w:proofErr w:type="spellStart"/>
      <w:r w:rsidRPr="00B75D63">
        <w:rPr>
          <w:rFonts w:ascii="Consolas" w:hAnsi="Consolas" w:cs="Consolas"/>
          <w:color w:val="3F7F7F"/>
          <w:sz w:val="16"/>
          <w:szCs w:val="16"/>
          <w:lang w:val="en-US"/>
        </w:rPr>
        <w:t>serviceTask</w:t>
      </w:r>
      <w:proofErr w:type="spellEnd"/>
      <w:r w:rsidRPr="00B75D63">
        <w:rPr>
          <w:rFonts w:ascii="Consolas" w:hAnsi="Consolas" w:cs="Consolas"/>
          <w:sz w:val="16"/>
          <w:szCs w:val="16"/>
          <w:lang w:val="en-US"/>
        </w:rPr>
        <w:t xml:space="preserve"> </w:t>
      </w:r>
      <w:r w:rsidRPr="00B75D63">
        <w:rPr>
          <w:rFonts w:ascii="Consolas" w:hAnsi="Consolas" w:cs="Consolas"/>
          <w:color w:val="7F007F"/>
          <w:sz w:val="16"/>
          <w:szCs w:val="16"/>
          <w:lang w:val="en-US"/>
        </w:rPr>
        <w:t>id</w:t>
      </w:r>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"task"</w:t>
      </w:r>
      <w:r w:rsidR="00EF6CBE">
        <w:rPr>
          <w:rFonts w:ascii="Consolas" w:hAnsi="Consolas" w:cs="Consolas"/>
          <w:i/>
          <w:iCs/>
          <w:color w:val="2A00FF"/>
          <w:sz w:val="16"/>
          <w:szCs w:val="16"/>
          <w:lang w:val="en-US"/>
        </w:rPr>
        <w:t xml:space="preserve"> </w:t>
      </w:r>
      <w:r w:rsidRPr="00B75D63">
        <w:rPr>
          <w:rFonts w:ascii="Consolas" w:hAnsi="Consolas" w:cs="Consolas"/>
          <w:color w:val="7F007F"/>
          <w:sz w:val="16"/>
          <w:szCs w:val="16"/>
          <w:lang w:val="en-US"/>
        </w:rPr>
        <w:t>activiti</w:t>
      </w:r>
      <w:proofErr w:type="gramStart"/>
      <w:r w:rsidRPr="00B75D63">
        <w:rPr>
          <w:rFonts w:ascii="Consolas" w:hAnsi="Consolas" w:cs="Consolas"/>
          <w:color w:val="7F007F"/>
          <w:sz w:val="16"/>
          <w:szCs w:val="16"/>
          <w:lang w:val="en-US"/>
        </w:rPr>
        <w:t>:expression</w:t>
      </w:r>
      <w:proofErr w:type="gramEnd"/>
      <w:r w:rsidRPr="00B75D63">
        <w:rPr>
          <w:rFonts w:ascii="Consolas" w:hAnsi="Consolas" w:cs="Consolas"/>
          <w:color w:val="000000"/>
          <w:sz w:val="16"/>
          <w:szCs w:val="16"/>
          <w:lang w:val="en-US"/>
        </w:rPr>
        <w:t>=</w:t>
      </w:r>
      <w:r w:rsidRPr="00B75D63">
        <w:rPr>
          <w:rFonts w:ascii="Consolas" w:hAnsi="Consolas" w:cs="Consolas"/>
          <w:i/>
          <w:iCs/>
          <w:color w:val="2A00FF"/>
          <w:sz w:val="16"/>
          <w:szCs w:val="16"/>
          <w:lang w:val="en-US"/>
        </w:rPr>
        <w:t xml:space="preserve">"${openLEngine.execute('datasource_Tutorial1', 'DriverPremium1', </w:t>
      </w:r>
      <w:proofErr w:type="spellStart"/>
      <w:r w:rsidRPr="00B75D63">
        <w:rPr>
          <w:rFonts w:ascii="Consolas" w:hAnsi="Consolas" w:cs="Consolas"/>
          <w:i/>
          <w:iCs/>
          <w:color w:val="2A00FF"/>
          <w:sz w:val="16"/>
          <w:szCs w:val="16"/>
          <w:lang w:val="en-US"/>
        </w:rPr>
        <w:t>driverAge</w:t>
      </w:r>
      <w:proofErr w:type="spellEnd"/>
      <w:r w:rsidRPr="00B75D63">
        <w:rPr>
          <w:rFonts w:ascii="Consolas" w:hAnsi="Consolas" w:cs="Consolas"/>
          <w:i/>
          <w:iCs/>
          <w:color w:val="2A00FF"/>
          <w:sz w:val="16"/>
          <w:szCs w:val="16"/>
          <w:lang w:val="en-US"/>
        </w:rPr>
        <w:t xml:space="preserve">, </w:t>
      </w:r>
      <w:proofErr w:type="spellStart"/>
      <w:r w:rsidRPr="00B75D63">
        <w:rPr>
          <w:rFonts w:ascii="Consolas" w:hAnsi="Consolas" w:cs="Consolas"/>
          <w:i/>
          <w:iCs/>
          <w:color w:val="2A00FF"/>
          <w:sz w:val="16"/>
          <w:szCs w:val="16"/>
          <w:lang w:val="en-US"/>
        </w:rPr>
        <w:t>driverMaritalStatus</w:t>
      </w:r>
      <w:proofErr w:type="spellEnd"/>
      <w:r w:rsidRPr="00B75D63">
        <w:rPr>
          <w:rFonts w:ascii="Consolas" w:hAnsi="Consolas" w:cs="Consolas"/>
          <w:i/>
          <w:iCs/>
          <w:color w:val="2A00FF"/>
          <w:sz w:val="16"/>
          <w:szCs w:val="16"/>
          <w:lang w:val="en-US"/>
        </w:rPr>
        <w:t>).</w:t>
      </w:r>
      <w:proofErr w:type="spellStart"/>
      <w:r w:rsidRPr="00B75D63">
        <w:rPr>
          <w:rFonts w:ascii="Consolas" w:hAnsi="Consolas" w:cs="Consolas"/>
          <w:i/>
          <w:iCs/>
          <w:color w:val="2A00FF"/>
          <w:sz w:val="16"/>
          <w:szCs w:val="16"/>
          <w:lang w:val="en-US"/>
        </w:rPr>
        <w:t>asDouble</w:t>
      </w:r>
      <w:proofErr w:type="spellEnd"/>
      <w:r w:rsidRPr="00B75D63">
        <w:rPr>
          <w:rFonts w:ascii="Consolas" w:hAnsi="Consolas" w:cs="Consolas"/>
          <w:i/>
          <w:iCs/>
          <w:color w:val="2A00FF"/>
          <w:sz w:val="16"/>
          <w:szCs w:val="16"/>
          <w:lang w:val="en-US"/>
        </w:rPr>
        <w:t>().set(execution, '</w:t>
      </w:r>
      <w:proofErr w:type="spellStart"/>
      <w:r w:rsidRPr="00B75D63">
        <w:rPr>
          <w:rFonts w:ascii="Consolas" w:hAnsi="Consolas" w:cs="Consolas"/>
          <w:i/>
          <w:iCs/>
          <w:color w:val="2A00FF"/>
          <w:sz w:val="16"/>
          <w:szCs w:val="16"/>
          <w:lang w:val="en-US"/>
        </w:rPr>
        <w:t>resultVariable</w:t>
      </w:r>
      <w:proofErr w:type="spellEnd"/>
      <w:r w:rsidRPr="00B75D63">
        <w:rPr>
          <w:rFonts w:ascii="Consolas" w:hAnsi="Consolas" w:cs="Consolas"/>
          <w:i/>
          <w:iCs/>
          <w:color w:val="2A00FF"/>
          <w:sz w:val="16"/>
          <w:szCs w:val="16"/>
          <w:lang w:val="en-US"/>
        </w:rPr>
        <w:t>')}"</w:t>
      </w:r>
      <w:r w:rsidRPr="00B75D63">
        <w:rPr>
          <w:rFonts w:ascii="Consolas" w:hAnsi="Consolas" w:cs="Consolas"/>
          <w:sz w:val="16"/>
          <w:szCs w:val="16"/>
          <w:lang w:val="en-US"/>
        </w:rPr>
        <w:t xml:space="preserve"> </w:t>
      </w:r>
      <w:r w:rsidRPr="00B75D63">
        <w:rPr>
          <w:rFonts w:ascii="Consolas" w:hAnsi="Consolas" w:cs="Consolas"/>
          <w:color w:val="008080"/>
          <w:sz w:val="16"/>
          <w:szCs w:val="16"/>
          <w:lang w:val="en-US"/>
        </w:rPr>
        <w:t>/&gt;</w:t>
      </w:r>
    </w:p>
    <w:sectPr w:rsidR="00DD0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E6E59"/>
    <w:multiLevelType w:val="hybridMultilevel"/>
    <w:tmpl w:val="6A1655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592C2D"/>
    <w:multiLevelType w:val="hybridMultilevel"/>
    <w:tmpl w:val="9162F6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01"/>
    <w:rsid w:val="00033963"/>
    <w:rsid w:val="00053A78"/>
    <w:rsid w:val="000A6A3A"/>
    <w:rsid w:val="000E00D3"/>
    <w:rsid w:val="000E3BAC"/>
    <w:rsid w:val="000F3E72"/>
    <w:rsid w:val="000F4CB6"/>
    <w:rsid w:val="0013306E"/>
    <w:rsid w:val="00172EB4"/>
    <w:rsid w:val="001F25F2"/>
    <w:rsid w:val="0021077C"/>
    <w:rsid w:val="00225F6E"/>
    <w:rsid w:val="002563F7"/>
    <w:rsid w:val="002575DE"/>
    <w:rsid w:val="00370163"/>
    <w:rsid w:val="003773ED"/>
    <w:rsid w:val="00395B4E"/>
    <w:rsid w:val="003B5959"/>
    <w:rsid w:val="003E76EC"/>
    <w:rsid w:val="003F0A92"/>
    <w:rsid w:val="00412D8D"/>
    <w:rsid w:val="0046154A"/>
    <w:rsid w:val="00466198"/>
    <w:rsid w:val="004670A5"/>
    <w:rsid w:val="004805EB"/>
    <w:rsid w:val="004921F2"/>
    <w:rsid w:val="004D7EAC"/>
    <w:rsid w:val="00541B14"/>
    <w:rsid w:val="00556A14"/>
    <w:rsid w:val="00580DFC"/>
    <w:rsid w:val="00582A53"/>
    <w:rsid w:val="005A07CC"/>
    <w:rsid w:val="005B1F00"/>
    <w:rsid w:val="006117DB"/>
    <w:rsid w:val="006C31D9"/>
    <w:rsid w:val="006F01F9"/>
    <w:rsid w:val="00710B63"/>
    <w:rsid w:val="0072186C"/>
    <w:rsid w:val="007361BF"/>
    <w:rsid w:val="00744A3F"/>
    <w:rsid w:val="00753694"/>
    <w:rsid w:val="007E6D6C"/>
    <w:rsid w:val="00806770"/>
    <w:rsid w:val="0081100A"/>
    <w:rsid w:val="00870DAD"/>
    <w:rsid w:val="008764B1"/>
    <w:rsid w:val="008B62FF"/>
    <w:rsid w:val="008D66C8"/>
    <w:rsid w:val="008F106B"/>
    <w:rsid w:val="008F6C77"/>
    <w:rsid w:val="008F742E"/>
    <w:rsid w:val="00905A56"/>
    <w:rsid w:val="0091708F"/>
    <w:rsid w:val="00933905"/>
    <w:rsid w:val="00A407CB"/>
    <w:rsid w:val="00A75F04"/>
    <w:rsid w:val="00AF46A4"/>
    <w:rsid w:val="00AF7C72"/>
    <w:rsid w:val="00B67FEC"/>
    <w:rsid w:val="00B75D63"/>
    <w:rsid w:val="00B93C01"/>
    <w:rsid w:val="00BD6CC3"/>
    <w:rsid w:val="00BF581E"/>
    <w:rsid w:val="00C10D25"/>
    <w:rsid w:val="00C41B08"/>
    <w:rsid w:val="00CC2AD2"/>
    <w:rsid w:val="00CE2802"/>
    <w:rsid w:val="00CE4BE3"/>
    <w:rsid w:val="00D4386F"/>
    <w:rsid w:val="00D84EAA"/>
    <w:rsid w:val="00DA167E"/>
    <w:rsid w:val="00DB248B"/>
    <w:rsid w:val="00DD05FB"/>
    <w:rsid w:val="00E64B78"/>
    <w:rsid w:val="00E72157"/>
    <w:rsid w:val="00E721A4"/>
    <w:rsid w:val="00E87598"/>
    <w:rsid w:val="00E92734"/>
    <w:rsid w:val="00EC1B1A"/>
    <w:rsid w:val="00EC74D2"/>
    <w:rsid w:val="00EF6CBE"/>
    <w:rsid w:val="00F10467"/>
    <w:rsid w:val="00F30E33"/>
    <w:rsid w:val="00F43AA5"/>
    <w:rsid w:val="00F57862"/>
    <w:rsid w:val="00F61EF5"/>
    <w:rsid w:val="00F656E8"/>
    <w:rsid w:val="00F741DC"/>
    <w:rsid w:val="00FD7F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3F"/>
    <w:pPr>
      <w:ind w:left="720"/>
      <w:contextualSpacing/>
    </w:pPr>
  </w:style>
  <w:style w:type="paragraph" w:customStyle="1" w:styleId="Tabletext">
    <w:name w:val="Table text"/>
    <w:rsid w:val="00E721A4"/>
    <w:pPr>
      <w:spacing w:before="40" w:after="40" w:line="240" w:lineRule="auto"/>
    </w:pPr>
    <w:rPr>
      <w:rFonts w:ascii="Arial" w:eastAsia="Times New Roman" w:hAnsi="Arial" w:cs="Times New Roman"/>
      <w:sz w:val="20"/>
      <w:szCs w:val="20"/>
      <w:lang w:val="en-US"/>
    </w:rPr>
  </w:style>
  <w:style w:type="paragraph" w:customStyle="1" w:styleId="TableHead">
    <w:name w:val="Table Head"/>
    <w:basedOn w:val="Normal"/>
    <w:next w:val="Normal"/>
    <w:rsid w:val="00E721A4"/>
    <w:pPr>
      <w:keepNext/>
      <w:spacing w:before="40" w:after="40" w:line="240" w:lineRule="auto"/>
    </w:pPr>
    <w:rPr>
      <w:rFonts w:ascii="Arial" w:eastAsia="Times New Roman" w:hAnsi="Arial" w:cs="Times New Roman"/>
      <w:b/>
      <w:bCs/>
      <w:sz w:val="20"/>
      <w:szCs w:val="20"/>
      <w:lang w:val="en-US"/>
    </w:rPr>
  </w:style>
  <w:style w:type="character" w:customStyle="1" w:styleId="apple-converted-space">
    <w:name w:val="apple-converted-space"/>
    <w:basedOn w:val="DefaultParagraphFont"/>
    <w:rsid w:val="00933905"/>
  </w:style>
  <w:style w:type="character" w:styleId="Emphasis">
    <w:name w:val="Emphasis"/>
    <w:basedOn w:val="DefaultParagraphFont"/>
    <w:uiPriority w:val="20"/>
    <w:qFormat/>
    <w:rsid w:val="00933905"/>
    <w:rPr>
      <w:i/>
      <w:iCs/>
    </w:rPr>
  </w:style>
  <w:style w:type="paragraph" w:styleId="BalloonText">
    <w:name w:val="Balloon Text"/>
    <w:basedOn w:val="Normal"/>
    <w:link w:val="BalloonTextChar"/>
    <w:uiPriority w:val="99"/>
    <w:semiHidden/>
    <w:unhideWhenUsed/>
    <w:rsid w:val="00582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3F"/>
    <w:pPr>
      <w:ind w:left="720"/>
      <w:contextualSpacing/>
    </w:pPr>
  </w:style>
  <w:style w:type="paragraph" w:customStyle="1" w:styleId="Tabletext">
    <w:name w:val="Table text"/>
    <w:rsid w:val="00E721A4"/>
    <w:pPr>
      <w:spacing w:before="40" w:after="40" w:line="240" w:lineRule="auto"/>
    </w:pPr>
    <w:rPr>
      <w:rFonts w:ascii="Arial" w:eastAsia="Times New Roman" w:hAnsi="Arial" w:cs="Times New Roman"/>
      <w:sz w:val="20"/>
      <w:szCs w:val="20"/>
      <w:lang w:val="en-US"/>
    </w:rPr>
  </w:style>
  <w:style w:type="paragraph" w:customStyle="1" w:styleId="TableHead">
    <w:name w:val="Table Head"/>
    <w:basedOn w:val="Normal"/>
    <w:next w:val="Normal"/>
    <w:rsid w:val="00E721A4"/>
    <w:pPr>
      <w:keepNext/>
      <w:spacing w:before="40" w:after="40" w:line="240" w:lineRule="auto"/>
    </w:pPr>
    <w:rPr>
      <w:rFonts w:ascii="Arial" w:eastAsia="Times New Roman" w:hAnsi="Arial" w:cs="Times New Roman"/>
      <w:b/>
      <w:bCs/>
      <w:sz w:val="20"/>
      <w:szCs w:val="20"/>
      <w:lang w:val="en-US"/>
    </w:rPr>
  </w:style>
  <w:style w:type="character" w:customStyle="1" w:styleId="apple-converted-space">
    <w:name w:val="apple-converted-space"/>
    <w:basedOn w:val="DefaultParagraphFont"/>
    <w:rsid w:val="00933905"/>
  </w:style>
  <w:style w:type="character" w:styleId="Emphasis">
    <w:name w:val="Emphasis"/>
    <w:basedOn w:val="DefaultParagraphFont"/>
    <w:uiPriority w:val="20"/>
    <w:qFormat/>
    <w:rsid w:val="00933905"/>
    <w:rPr>
      <w:i/>
      <w:iCs/>
    </w:rPr>
  </w:style>
  <w:style w:type="paragraph" w:styleId="BalloonText">
    <w:name w:val="Balloon Text"/>
    <w:basedOn w:val="Normal"/>
    <w:link w:val="BalloonTextChar"/>
    <w:uiPriority w:val="99"/>
    <w:semiHidden/>
    <w:unhideWhenUsed/>
    <w:rsid w:val="00582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1930</Words>
  <Characters>11006</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mkamalov</dc:creator>
  <cp:lastModifiedBy>Elena Lisova</cp:lastModifiedBy>
  <cp:revision>5</cp:revision>
  <dcterms:created xsi:type="dcterms:W3CDTF">2016-02-15T13:42:00Z</dcterms:created>
  <dcterms:modified xsi:type="dcterms:W3CDTF">2016-02-15T14:39:00Z</dcterms:modified>
</cp:coreProperties>
</file>